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CC50" w14:textId="6A859AD2" w:rsidR="00000A08" w:rsidRDefault="00C46249">
      <w:pPr>
        <w:sectPr w:rsidR="00000A08" w:rsidSect="00864598">
          <w:pgSz w:w="11906" w:h="16838"/>
          <w:pgMar w:top="1417" w:right="1701" w:bottom="1417" w:left="1701" w:header="708" w:footer="708" w:gutter="0"/>
          <w:cols w:space="708"/>
          <w:docGrid w:linePitch="360"/>
        </w:sectPr>
      </w:pPr>
      <w:r>
        <w:rPr>
          <w:noProof/>
        </w:rPr>
        <mc:AlternateContent>
          <mc:Choice Requires="wps">
            <w:drawing>
              <wp:anchor distT="0" distB="0" distL="114300" distR="114300" simplePos="0" relativeHeight="251659264" behindDoc="1" locked="0" layoutInCell="1" allowOverlap="1" wp14:anchorId="4E94029A" wp14:editId="36E0D62F">
                <wp:simplePos x="0" y="0"/>
                <wp:positionH relativeFrom="margin">
                  <wp:align>center</wp:align>
                </wp:positionH>
                <wp:positionV relativeFrom="margin">
                  <wp:align>center</wp:align>
                </wp:positionV>
                <wp:extent cx="5128260" cy="7418705"/>
                <wp:effectExtent l="6985" t="5080" r="8255" b="5715"/>
                <wp:wrapSquare wrapText="bothSides"/>
                <wp:docPr id="94775012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28260" cy="7418705"/>
                        </a:xfrm>
                        <a:prstGeom prst="rect">
                          <a:avLst/>
                        </a:prstGeom>
                        <a:solidFill>
                          <a:srgbClr val="F2F2F2"/>
                        </a:solidFill>
                        <a:ln w="9525">
                          <a:solidFill>
                            <a:srgbClr val="BFBFBF"/>
                          </a:solidFill>
                          <a:miter lim="800000"/>
                          <a:headEnd/>
                          <a:tailEnd/>
                        </a:ln>
                      </wps:spPr>
                      <wps:txbx>
                        <w:txbxContent>
                          <w:p w14:paraId="20A5A454" w14:textId="77777777" w:rsidR="00047351" w:rsidRPr="00047351" w:rsidRDefault="00047351" w:rsidP="00047351">
                            <w:pPr>
                              <w:jc w:val="center"/>
                              <w:rPr>
                                <w:rFonts w:ascii="Open Sans" w:hAnsi="Open Sans" w:cs="Open Sans"/>
                                <w:sz w:val="96"/>
                                <w:szCs w:val="96"/>
                              </w:rPr>
                            </w:pPr>
                          </w:p>
                          <w:p w14:paraId="0D9DE82F" w14:textId="77777777" w:rsidR="00047351" w:rsidRPr="00047351" w:rsidRDefault="00AB63FC" w:rsidP="00047351">
                            <w:pPr>
                              <w:pBdr>
                                <w:bottom w:val="single" w:sz="6" w:space="1" w:color="auto"/>
                              </w:pBdr>
                              <w:jc w:val="center"/>
                              <w:rPr>
                                <w:rFonts w:ascii="Open Sans" w:hAnsi="Open Sans" w:cs="Open Sans"/>
                                <w:sz w:val="96"/>
                                <w:szCs w:val="96"/>
                              </w:rPr>
                            </w:pPr>
                            <w:r>
                              <w:rPr>
                                <w:rFonts w:ascii="Open Sans" w:hAnsi="Open Sans" w:cs="Open Sans"/>
                                <w:sz w:val="96"/>
                                <w:szCs w:val="96"/>
                              </w:rPr>
                              <w:t>COMPILADORES PL2</w:t>
                            </w:r>
                          </w:p>
                          <w:p w14:paraId="7DE1195A" w14:textId="77777777" w:rsidR="00047351" w:rsidRPr="00047351" w:rsidRDefault="00047351" w:rsidP="00047351">
                            <w:pPr>
                              <w:pBdr>
                                <w:bottom w:val="single" w:sz="6" w:space="1" w:color="auto"/>
                              </w:pBdr>
                              <w:jc w:val="center"/>
                              <w:rPr>
                                <w:rFonts w:ascii="Open Sans" w:hAnsi="Open Sans" w:cs="Open Sans"/>
                                <w:sz w:val="36"/>
                                <w:szCs w:val="36"/>
                              </w:rPr>
                            </w:pPr>
                          </w:p>
                          <w:p w14:paraId="3F96A06F" w14:textId="77777777" w:rsidR="00047351" w:rsidRPr="00047351" w:rsidRDefault="00047351" w:rsidP="00047351">
                            <w:pPr>
                              <w:jc w:val="center"/>
                              <w:rPr>
                                <w:rFonts w:ascii="Open Sans" w:hAnsi="Open Sans" w:cs="Open Sans"/>
                                <w:sz w:val="72"/>
                                <w:szCs w:val="72"/>
                              </w:rPr>
                            </w:pPr>
                          </w:p>
                          <w:p w14:paraId="10959D37" w14:textId="77777777" w:rsidR="00047351" w:rsidRPr="00047351" w:rsidRDefault="00AB63FC" w:rsidP="00047351">
                            <w:pPr>
                              <w:jc w:val="center"/>
                              <w:rPr>
                                <w:rFonts w:ascii="Open Sans" w:hAnsi="Open Sans" w:cs="Open Sans"/>
                                <w:sz w:val="72"/>
                                <w:szCs w:val="72"/>
                              </w:rPr>
                            </w:pPr>
                            <w:r>
                              <w:rPr>
                                <w:rFonts w:ascii="Open Sans" w:hAnsi="Open Sans" w:cs="Open Sans"/>
                                <w:sz w:val="72"/>
                                <w:szCs w:val="72"/>
                              </w:rPr>
                              <w:t>Grupo 23</w:t>
                            </w:r>
                          </w:p>
                          <w:p w14:paraId="56BD071E" w14:textId="77777777" w:rsidR="00047351" w:rsidRPr="00047351" w:rsidRDefault="00047351" w:rsidP="00047351">
                            <w:pPr>
                              <w:jc w:val="center"/>
                              <w:rPr>
                                <w:rFonts w:ascii="Open Sans" w:hAnsi="Open Sans" w:cs="Open Sans"/>
                                <w:sz w:val="28"/>
                                <w:szCs w:val="28"/>
                              </w:rPr>
                            </w:pPr>
                          </w:p>
                          <w:p w14:paraId="2CC6F652" w14:textId="77777777" w:rsidR="00617116" w:rsidRDefault="00AB63FC" w:rsidP="00617116">
                            <w:pPr>
                              <w:jc w:val="center"/>
                              <w:rPr>
                                <w:rFonts w:ascii="Open Sans" w:hAnsi="Open Sans" w:cs="Open Sans"/>
                                <w:noProof/>
                                <w:sz w:val="40"/>
                                <w:szCs w:val="40"/>
                              </w:rPr>
                            </w:pPr>
                            <w:r>
                              <w:rPr>
                                <w:rFonts w:ascii="Open Sans" w:hAnsi="Open Sans" w:cs="Open Sans"/>
                                <w:noProof/>
                                <w:sz w:val="40"/>
                                <w:szCs w:val="40"/>
                              </w:rPr>
                              <w:t>David Bachiller Vela</w:t>
                            </w:r>
                          </w:p>
                          <w:p w14:paraId="67E47B42" w14:textId="77777777" w:rsidR="00617116" w:rsidRDefault="00AB63FC" w:rsidP="00617116">
                            <w:pPr>
                              <w:jc w:val="center"/>
                              <w:rPr>
                                <w:rFonts w:ascii="Open Sans" w:hAnsi="Open Sans" w:cs="Open Sans"/>
                                <w:noProof/>
                                <w:sz w:val="40"/>
                                <w:szCs w:val="40"/>
                              </w:rPr>
                            </w:pPr>
                            <w:r>
                              <w:rPr>
                                <w:rFonts w:ascii="Open Sans" w:hAnsi="Open Sans" w:cs="Open Sans"/>
                                <w:noProof/>
                                <w:sz w:val="40"/>
                                <w:szCs w:val="40"/>
                              </w:rPr>
                              <w:t>Víctor Sanavia Valdeolivas</w:t>
                            </w:r>
                          </w:p>
                          <w:p w14:paraId="43597A27" w14:textId="77777777" w:rsidR="00617116" w:rsidRPr="00617116" w:rsidRDefault="00AB63FC" w:rsidP="00617116">
                            <w:pPr>
                              <w:jc w:val="center"/>
                              <w:rPr>
                                <w:rFonts w:ascii="Open Sans" w:hAnsi="Open Sans" w:cs="Open Sans"/>
                                <w:noProof/>
                                <w:sz w:val="40"/>
                                <w:szCs w:val="40"/>
                              </w:rPr>
                            </w:pPr>
                            <w:r>
                              <w:rPr>
                                <w:rFonts w:ascii="Open Sans" w:hAnsi="Open Sans" w:cs="Open Sans"/>
                                <w:noProof/>
                                <w:sz w:val="40"/>
                                <w:szCs w:val="40"/>
                              </w:rPr>
                              <w:t>Martín Mora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94029A" id="Rectangle 3" o:spid="_x0000_s1026" style="position:absolute;margin-left:0;margin-top:0;width:403.8pt;height:584.15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" fillcolor="#f2f2f2" strokecolor="#bfbfbf">
                <v:textbox>
                  <w:txbxContent>
                    <w:p w14:paraId="20A5A454" w14:textId="77777777" w:rsidR="00047351" w:rsidRPr="00047351" w:rsidRDefault="00047351" w:rsidP="00047351">
                      <w:pPr>
                        <w:jc w:val="center"/>
                        <w:rPr>
                          <w:rFonts w:ascii="Open Sans" w:hAnsi="Open Sans" w:cs="Open Sans"/>
                          <w:sz w:val="96"/>
                          <w:szCs w:val="96"/>
                        </w:rPr>
                      </w:pPr>
                    </w:p>
                    <w:p w14:paraId="0D9DE82F" w14:textId="77777777" w:rsidR="00047351" w:rsidRPr="00047351" w:rsidRDefault="00AB63FC" w:rsidP="00047351">
                      <w:pPr>
                        <w:pBdr>
                          <w:bottom w:val="single" w:sz="6" w:space="1" w:color="auto"/>
                        </w:pBdr>
                        <w:jc w:val="center"/>
                        <w:rPr>
                          <w:rFonts w:ascii="Open Sans" w:hAnsi="Open Sans" w:cs="Open Sans"/>
                          <w:sz w:val="96"/>
                          <w:szCs w:val="96"/>
                        </w:rPr>
                      </w:pPr>
                      <w:r>
                        <w:rPr>
                          <w:rFonts w:ascii="Open Sans" w:hAnsi="Open Sans" w:cs="Open Sans"/>
                          <w:sz w:val="96"/>
                          <w:szCs w:val="96"/>
                        </w:rPr>
                        <w:t>COMPILADORES PL2</w:t>
                      </w:r>
                    </w:p>
                    <w:p w14:paraId="7DE1195A" w14:textId="77777777" w:rsidR="00047351" w:rsidRPr="00047351" w:rsidRDefault="00047351" w:rsidP="00047351">
                      <w:pPr>
                        <w:pBdr>
                          <w:bottom w:val="single" w:sz="6" w:space="1" w:color="auto"/>
                        </w:pBdr>
                        <w:jc w:val="center"/>
                        <w:rPr>
                          <w:rFonts w:ascii="Open Sans" w:hAnsi="Open Sans" w:cs="Open Sans"/>
                          <w:sz w:val="36"/>
                          <w:szCs w:val="36"/>
                        </w:rPr>
                      </w:pPr>
                    </w:p>
                    <w:p w14:paraId="3F96A06F" w14:textId="77777777" w:rsidR="00047351" w:rsidRPr="00047351" w:rsidRDefault="00047351" w:rsidP="00047351">
                      <w:pPr>
                        <w:jc w:val="center"/>
                        <w:rPr>
                          <w:rFonts w:ascii="Open Sans" w:hAnsi="Open Sans" w:cs="Open Sans"/>
                          <w:sz w:val="72"/>
                          <w:szCs w:val="72"/>
                        </w:rPr>
                      </w:pPr>
                    </w:p>
                    <w:p w14:paraId="10959D37" w14:textId="77777777" w:rsidR="00047351" w:rsidRPr="00047351" w:rsidRDefault="00AB63FC" w:rsidP="00047351">
                      <w:pPr>
                        <w:jc w:val="center"/>
                        <w:rPr>
                          <w:rFonts w:ascii="Open Sans" w:hAnsi="Open Sans" w:cs="Open Sans"/>
                          <w:sz w:val="72"/>
                          <w:szCs w:val="72"/>
                        </w:rPr>
                      </w:pPr>
                      <w:r>
                        <w:rPr>
                          <w:rFonts w:ascii="Open Sans" w:hAnsi="Open Sans" w:cs="Open Sans"/>
                          <w:sz w:val="72"/>
                          <w:szCs w:val="72"/>
                        </w:rPr>
                        <w:t>Grupo 23</w:t>
                      </w:r>
                    </w:p>
                    <w:p w14:paraId="56BD071E" w14:textId="77777777" w:rsidR="00047351" w:rsidRPr="00047351" w:rsidRDefault="00047351" w:rsidP="00047351">
                      <w:pPr>
                        <w:jc w:val="center"/>
                        <w:rPr>
                          <w:rFonts w:ascii="Open Sans" w:hAnsi="Open Sans" w:cs="Open Sans"/>
                          <w:sz w:val="28"/>
                          <w:szCs w:val="28"/>
                        </w:rPr>
                      </w:pPr>
                    </w:p>
                    <w:p w14:paraId="2CC6F652" w14:textId="77777777" w:rsidR="00617116" w:rsidRDefault="00AB63FC" w:rsidP="00617116">
                      <w:pPr>
                        <w:jc w:val="center"/>
                        <w:rPr>
                          <w:rFonts w:ascii="Open Sans" w:hAnsi="Open Sans" w:cs="Open Sans"/>
                          <w:noProof/>
                          <w:sz w:val="40"/>
                          <w:szCs w:val="40"/>
                        </w:rPr>
                      </w:pPr>
                      <w:r>
                        <w:rPr>
                          <w:rFonts w:ascii="Open Sans" w:hAnsi="Open Sans" w:cs="Open Sans"/>
                          <w:noProof/>
                          <w:sz w:val="40"/>
                          <w:szCs w:val="40"/>
                        </w:rPr>
                        <w:t>David Bachiller Vela</w:t>
                      </w:r>
                    </w:p>
                    <w:p w14:paraId="67E47B42" w14:textId="77777777" w:rsidR="00617116" w:rsidRDefault="00AB63FC" w:rsidP="00617116">
                      <w:pPr>
                        <w:jc w:val="center"/>
                        <w:rPr>
                          <w:rFonts w:ascii="Open Sans" w:hAnsi="Open Sans" w:cs="Open Sans"/>
                          <w:noProof/>
                          <w:sz w:val="40"/>
                          <w:szCs w:val="40"/>
                        </w:rPr>
                      </w:pPr>
                      <w:r>
                        <w:rPr>
                          <w:rFonts w:ascii="Open Sans" w:hAnsi="Open Sans" w:cs="Open Sans"/>
                          <w:noProof/>
                          <w:sz w:val="40"/>
                          <w:szCs w:val="40"/>
                        </w:rPr>
                        <w:t>Víctor Sanavia Valdeolivas</w:t>
                      </w:r>
                    </w:p>
                    <w:p w14:paraId="43597A27" w14:textId="77777777" w:rsidR="00617116" w:rsidRPr="00617116" w:rsidRDefault="00AB63FC" w:rsidP="00617116">
                      <w:pPr>
                        <w:jc w:val="center"/>
                        <w:rPr>
                          <w:rFonts w:ascii="Open Sans" w:hAnsi="Open Sans" w:cs="Open Sans"/>
                          <w:noProof/>
                          <w:sz w:val="40"/>
                          <w:szCs w:val="40"/>
                        </w:rPr>
                      </w:pPr>
                      <w:r>
                        <w:rPr>
                          <w:rFonts w:ascii="Open Sans" w:hAnsi="Open Sans" w:cs="Open Sans"/>
                          <w:noProof/>
                          <w:sz w:val="40"/>
                          <w:szCs w:val="40"/>
                        </w:rPr>
                        <w:t>Martín Mora</w:t>
                      </w:r>
                    </w:p>
                  </w:txbxContent>
                </v:textbox>
                <w10:wrap type="square" anchorx="margin" anchory="margin"/>
              </v:rect>
            </w:pict>
          </mc:Fallback>
        </mc:AlternateContent>
      </w:r>
      <w:r>
        <w:rPr>
          <w:noProof/>
        </w:rPr>
        <mc:AlternateContent>
          <mc:Choice Requires="wps">
            <w:drawing>
              <wp:anchor distT="0" distB="0" distL="114300" distR="114300" simplePos="0" relativeHeight="251658240" behindDoc="1" locked="0" layoutInCell="1" allowOverlap="1" wp14:anchorId="1F34A384" wp14:editId="152FC3EA">
                <wp:simplePos x="0" y="0"/>
                <wp:positionH relativeFrom="margin">
                  <wp:posOffset>-1078865</wp:posOffset>
                </wp:positionH>
                <wp:positionV relativeFrom="margin">
                  <wp:posOffset>-899795</wp:posOffset>
                </wp:positionV>
                <wp:extent cx="3780155" cy="10692130"/>
                <wp:effectExtent l="1270" t="0" r="0" b="4445"/>
                <wp:wrapNone/>
                <wp:docPr id="115261582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80155" cy="10692130"/>
                        </a:xfrm>
                        <a:prstGeom prst="rect">
                          <a:avLst/>
                        </a:prstGeom>
                        <a:solidFill>
                          <a:srgbClr val="FBE4D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8B7A678" id="Rectangle 2" o:spid="_x0000_s1026" style="position:absolute;margin-left:-84.95pt;margin-top:-70.85pt;width:297.65pt;height:841.9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" fillcolor="#fbe4d5" stroked="f">
                <w10:wrap anchorx="margin" anchory="margin"/>
              </v:rect>
            </w:pict>
          </mc:Fallback>
        </mc:AlternateContent>
      </w:r>
    </w:p>
    <w:p w14:paraId="04E0CE7E" w14:textId="77777777" w:rsidR="00CC2AED" w:rsidRDefault="00CC2AED" w:rsidP="000B445C">
      <w:pPr>
        <w:jc w:val="center"/>
        <w:rPr>
          <w:rFonts w:ascii="Calibri" w:eastAsia="Calibri" w:hAnsi="Calibri" w:cs="Times New Roman"/>
          <w:kern w:val="2"/>
          <w:sz w:val="32"/>
          <w:szCs w:val="32"/>
        </w:rPr>
      </w:pPr>
    </w:p>
    <w:p w14:paraId="3F5E5871" w14:textId="77777777" w:rsidR="00CC2AED" w:rsidRDefault="00CC2AED" w:rsidP="000B445C">
      <w:pPr>
        <w:jc w:val="center"/>
        <w:rPr>
          <w:rFonts w:ascii="Calibri" w:eastAsia="Calibri" w:hAnsi="Calibri" w:cs="Times New Roman"/>
          <w:kern w:val="2"/>
          <w:sz w:val="32"/>
          <w:szCs w:val="32"/>
        </w:rPr>
      </w:pPr>
    </w:p>
    <w:p w14:paraId="2173C863" w14:textId="77777777" w:rsidR="00CE2D64" w:rsidRDefault="00CE2D64">
      <w:pPr>
        <w:rPr>
          <w:rFonts w:ascii="Calibri" w:eastAsia="Calibri" w:hAnsi="Calibri" w:cs="Times New Roman"/>
          <w:kern w:val="2"/>
        </w:rPr>
      </w:pPr>
    </w:p>
    <w:p w14:paraId="71DB2F91" w14:textId="77777777" w:rsidR="003014F9" w:rsidRDefault="003014F9">
      <w:pPr>
        <w:rPr>
          <w:rFonts w:ascii="Calibri" w:eastAsia="Calibri" w:hAnsi="Calibri" w:cs="Times New Roman"/>
          <w:kern w:val="2"/>
        </w:rPr>
      </w:pPr>
    </w:p>
    <w:p w14:paraId="00BCB0F6" w14:textId="77777777" w:rsidR="005C6DD0" w:rsidRDefault="005C6DD0">
      <w:pPr>
        <w:rPr>
          <w:rFonts w:ascii="Calibri" w:eastAsia="Calibri" w:hAnsi="Calibri" w:cs="Times New Roman"/>
          <w:kern w:val="2"/>
        </w:rPr>
      </w:pPr>
    </w:p>
    <w:sdt>
      <w:sdtPr>
        <w:rPr>
          <w:kern w:val="2"/>
        </w:rPr>
        <w:id w:val="93296261"/>
        <w:docPartObj>
          <w:docPartGallery w:val="Table of Contents"/>
          <w:docPartUnique/>
        </w:docPartObj>
      </w:sdtPr>
      <w:sdtEndPr>
        <w:rPr>
          <w:b/>
          <w:bCs/>
        </w:rPr>
      </w:sdtEndPr>
      <w:sdtContent>
        <w:p w14:paraId="61DD7467" w14:textId="77777777" w:rsidR="000266F9" w:rsidRDefault="00AB63FC">
          <w:pPr>
            <w:keepNext/>
            <w:keepLines/>
            <w:spacing w:before="240" w:after="0"/>
            <w:rPr>
              <w:rFonts w:ascii="Calibri Light" w:eastAsia="Times New Roman" w:hAnsi="Calibri Light" w:cs="Times New Roman"/>
              <w:color w:val="2F5496"/>
              <w:sz w:val="32"/>
              <w:szCs w:val="32"/>
              <w:lang w:eastAsia="es-ES"/>
              <w14:ligatures w14:val="none"/>
            </w:rPr>
          </w:pPr>
          <w:r>
            <w:rPr>
              <w:rFonts w:asciiTheme="majorHAnsi" w:eastAsiaTheme="majorEastAsia" w:hAnsiTheme="majorHAnsi" w:cstheme="majorBidi"/>
              <w:color w:val="2F5496" w:themeColor="accent1" w:themeShade="BF"/>
              <w:sz w:val="32"/>
              <w:szCs w:val="32"/>
              <w:lang w:eastAsia="es-ES"/>
              <w14:ligatures w14:val="none"/>
            </w:rPr>
            <w:t>Contenido</w:t>
          </w:r>
        </w:p>
        <w:p w14:paraId="5C0D7B03" w14:textId="44BD75DE" w:rsidR="00AB63FC" w:rsidRDefault="00AB63FC">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150244942" w:history="1">
            <w:r w:rsidRPr="00C957AA">
              <w:rPr>
                <w:rStyle w:val="Hipervnculo"/>
                <w:rFonts w:asciiTheme="majorHAnsi" w:eastAsiaTheme="majorEastAsia" w:hAnsiTheme="majorHAnsi" w:cstheme="majorBidi"/>
                <w:b/>
                <w:bCs/>
                <w:noProof/>
              </w:rPr>
              <w:t>INTRODUCCIÓN</w:t>
            </w:r>
            <w:r>
              <w:rPr>
                <w:noProof/>
                <w:webHidden/>
              </w:rPr>
              <w:tab/>
            </w:r>
            <w:r>
              <w:rPr>
                <w:noProof/>
                <w:webHidden/>
              </w:rPr>
              <w:fldChar w:fldCharType="begin"/>
            </w:r>
            <w:r>
              <w:rPr>
                <w:noProof/>
                <w:webHidden/>
              </w:rPr>
              <w:instrText xml:space="preserve"> PAGEREF _Toc150244942 \h </w:instrText>
            </w:r>
            <w:r>
              <w:rPr>
                <w:noProof/>
                <w:webHidden/>
              </w:rPr>
            </w:r>
            <w:r>
              <w:rPr>
                <w:noProof/>
                <w:webHidden/>
              </w:rPr>
              <w:fldChar w:fldCharType="separate"/>
            </w:r>
            <w:r>
              <w:rPr>
                <w:noProof/>
                <w:webHidden/>
              </w:rPr>
              <w:t>3</w:t>
            </w:r>
            <w:r>
              <w:rPr>
                <w:noProof/>
                <w:webHidden/>
              </w:rPr>
              <w:fldChar w:fldCharType="end"/>
            </w:r>
          </w:hyperlink>
        </w:p>
        <w:p w14:paraId="0C350838" w14:textId="25E023EF" w:rsidR="00AB63FC" w:rsidRDefault="00A71344">
          <w:pPr>
            <w:pStyle w:val="TDC1"/>
            <w:tabs>
              <w:tab w:val="right" w:leader="dot" w:pos="8494"/>
            </w:tabs>
            <w:rPr>
              <w:rFonts w:asciiTheme="minorHAnsi" w:eastAsiaTheme="minorEastAsia" w:hAnsiTheme="minorHAnsi" w:cstheme="minorBidi"/>
              <w:noProof/>
              <w:lang w:eastAsia="es-ES"/>
            </w:rPr>
          </w:pPr>
          <w:hyperlink w:anchor="_Toc150244943" w:history="1">
            <w:r w:rsidR="00AB63FC" w:rsidRPr="00C957AA">
              <w:rPr>
                <w:rStyle w:val="Hipervnculo"/>
                <w:rFonts w:asciiTheme="majorHAnsi" w:eastAsiaTheme="majorEastAsia" w:hAnsiTheme="majorHAnsi" w:cstheme="majorBidi"/>
                <w:b/>
                <w:bCs/>
                <w:noProof/>
              </w:rPr>
              <w:t>1.Primera parte: generación de árboles sintácticos para lenguajes específicos</w:t>
            </w:r>
            <w:r w:rsidR="00AB63FC">
              <w:rPr>
                <w:noProof/>
                <w:webHidden/>
              </w:rPr>
              <w:tab/>
            </w:r>
            <w:r w:rsidR="00AB63FC">
              <w:rPr>
                <w:noProof/>
                <w:webHidden/>
              </w:rPr>
              <w:fldChar w:fldCharType="begin"/>
            </w:r>
            <w:r w:rsidR="00AB63FC">
              <w:rPr>
                <w:noProof/>
                <w:webHidden/>
              </w:rPr>
              <w:instrText xml:space="preserve"> PAGEREF _Toc150244943 \h </w:instrText>
            </w:r>
            <w:r w:rsidR="00AB63FC">
              <w:rPr>
                <w:noProof/>
                <w:webHidden/>
              </w:rPr>
            </w:r>
            <w:r w:rsidR="00AB63FC">
              <w:rPr>
                <w:noProof/>
                <w:webHidden/>
              </w:rPr>
              <w:fldChar w:fldCharType="separate"/>
            </w:r>
            <w:r w:rsidR="00AB63FC">
              <w:rPr>
                <w:noProof/>
                <w:webHidden/>
              </w:rPr>
              <w:t>4</w:t>
            </w:r>
            <w:r w:rsidR="00AB63FC">
              <w:rPr>
                <w:noProof/>
                <w:webHidden/>
              </w:rPr>
              <w:fldChar w:fldCharType="end"/>
            </w:r>
          </w:hyperlink>
        </w:p>
        <w:p w14:paraId="698915EC" w14:textId="3F5EE2B5" w:rsidR="00AB63FC" w:rsidRDefault="00A71344">
          <w:pPr>
            <w:pStyle w:val="TDC2"/>
            <w:tabs>
              <w:tab w:val="left" w:pos="880"/>
              <w:tab w:val="right" w:leader="dot" w:pos="8494"/>
            </w:tabs>
            <w:rPr>
              <w:rFonts w:asciiTheme="minorHAnsi" w:eastAsiaTheme="minorEastAsia" w:hAnsiTheme="minorHAnsi" w:cstheme="minorBidi"/>
              <w:noProof/>
              <w:lang w:eastAsia="es-ES"/>
            </w:rPr>
          </w:pPr>
          <w:hyperlink w:anchor="_Toc150244944" w:history="1">
            <w:r w:rsidR="00AB63FC" w:rsidRPr="00C957AA">
              <w:rPr>
                <w:rStyle w:val="Hipervnculo"/>
                <w:b/>
                <w:bCs/>
                <w:noProof/>
              </w:rPr>
              <w:t>1.1</w:t>
            </w:r>
            <w:r w:rsidR="00AB63FC">
              <w:rPr>
                <w:rFonts w:asciiTheme="minorHAnsi" w:eastAsiaTheme="minorEastAsia" w:hAnsiTheme="minorHAnsi" w:cstheme="minorBidi"/>
                <w:noProof/>
                <w:lang w:eastAsia="es-ES"/>
              </w:rPr>
              <w:tab/>
            </w:r>
            <w:r w:rsidR="00AB63FC" w:rsidRPr="00C957AA">
              <w:rPr>
                <w:rStyle w:val="Hipervnculo"/>
                <w:b/>
                <w:bCs/>
                <w:noProof/>
              </w:rPr>
              <w:t>SQLMini</w:t>
            </w:r>
            <w:r w:rsidR="00AB63FC">
              <w:rPr>
                <w:noProof/>
                <w:webHidden/>
              </w:rPr>
              <w:tab/>
            </w:r>
            <w:r w:rsidR="00AB63FC">
              <w:rPr>
                <w:noProof/>
                <w:webHidden/>
              </w:rPr>
              <w:fldChar w:fldCharType="begin"/>
            </w:r>
            <w:r w:rsidR="00AB63FC">
              <w:rPr>
                <w:noProof/>
                <w:webHidden/>
              </w:rPr>
              <w:instrText xml:space="preserve"> PAGEREF _Toc150244944 \h </w:instrText>
            </w:r>
            <w:r w:rsidR="00AB63FC">
              <w:rPr>
                <w:noProof/>
                <w:webHidden/>
              </w:rPr>
            </w:r>
            <w:r w:rsidR="00AB63FC">
              <w:rPr>
                <w:noProof/>
                <w:webHidden/>
              </w:rPr>
              <w:fldChar w:fldCharType="separate"/>
            </w:r>
            <w:r w:rsidR="00AB63FC">
              <w:rPr>
                <w:noProof/>
                <w:webHidden/>
              </w:rPr>
              <w:t>4</w:t>
            </w:r>
            <w:r w:rsidR="00AB63FC">
              <w:rPr>
                <w:noProof/>
                <w:webHidden/>
              </w:rPr>
              <w:fldChar w:fldCharType="end"/>
            </w:r>
          </w:hyperlink>
        </w:p>
        <w:p w14:paraId="4B1AE6CF" w14:textId="6BAEAD0B" w:rsidR="00AB63FC" w:rsidRDefault="00A71344">
          <w:pPr>
            <w:pStyle w:val="TDC2"/>
            <w:tabs>
              <w:tab w:val="right" w:leader="dot" w:pos="8494"/>
            </w:tabs>
            <w:rPr>
              <w:rFonts w:asciiTheme="minorHAnsi" w:eastAsiaTheme="minorEastAsia" w:hAnsiTheme="minorHAnsi" w:cstheme="minorBidi"/>
              <w:noProof/>
              <w:lang w:eastAsia="es-ES"/>
            </w:rPr>
          </w:pPr>
          <w:hyperlink w:anchor="_Toc150244945" w:history="1">
            <w:r w:rsidR="00AB63FC" w:rsidRPr="00C957AA">
              <w:rPr>
                <w:rStyle w:val="Hipervnculo"/>
                <w:b/>
                <w:bCs/>
                <w:noProof/>
              </w:rPr>
              <w:t>1.2</w:t>
            </w:r>
            <w:r w:rsidR="00AB63FC" w:rsidRPr="00C957AA">
              <w:rPr>
                <w:rStyle w:val="Hipervnculo"/>
                <w:noProof/>
              </w:rPr>
              <w:t xml:space="preserve">    </w:t>
            </w:r>
            <w:r w:rsidR="00AB63FC" w:rsidRPr="00C957AA">
              <w:rPr>
                <w:rStyle w:val="Hipervnculo"/>
                <w:b/>
                <w:bCs/>
                <w:noProof/>
              </w:rPr>
              <w:t>Linguine</w:t>
            </w:r>
            <w:r w:rsidR="00AB63FC">
              <w:rPr>
                <w:noProof/>
                <w:webHidden/>
              </w:rPr>
              <w:tab/>
            </w:r>
            <w:r w:rsidR="00AB63FC">
              <w:rPr>
                <w:noProof/>
                <w:webHidden/>
              </w:rPr>
              <w:fldChar w:fldCharType="begin"/>
            </w:r>
            <w:r w:rsidR="00AB63FC">
              <w:rPr>
                <w:noProof/>
                <w:webHidden/>
              </w:rPr>
              <w:instrText xml:space="preserve"> PAGEREF _Toc150244945 \h </w:instrText>
            </w:r>
            <w:r w:rsidR="00AB63FC">
              <w:rPr>
                <w:noProof/>
                <w:webHidden/>
              </w:rPr>
            </w:r>
            <w:r w:rsidR="00AB63FC">
              <w:rPr>
                <w:noProof/>
                <w:webHidden/>
              </w:rPr>
              <w:fldChar w:fldCharType="separate"/>
            </w:r>
            <w:r w:rsidR="00AB63FC">
              <w:rPr>
                <w:noProof/>
                <w:webHidden/>
              </w:rPr>
              <w:t>7</w:t>
            </w:r>
            <w:r w:rsidR="00AB63FC">
              <w:rPr>
                <w:noProof/>
                <w:webHidden/>
              </w:rPr>
              <w:fldChar w:fldCharType="end"/>
            </w:r>
          </w:hyperlink>
        </w:p>
        <w:p w14:paraId="62157880" w14:textId="65E572DE" w:rsidR="00AB63FC" w:rsidRDefault="00A71344">
          <w:pPr>
            <w:pStyle w:val="TDC1"/>
            <w:tabs>
              <w:tab w:val="right" w:leader="dot" w:pos="8494"/>
            </w:tabs>
            <w:rPr>
              <w:rFonts w:asciiTheme="minorHAnsi" w:eastAsiaTheme="minorEastAsia" w:hAnsiTheme="minorHAnsi" w:cstheme="minorBidi"/>
              <w:noProof/>
              <w:lang w:eastAsia="es-ES"/>
            </w:rPr>
          </w:pPr>
          <w:hyperlink w:anchor="_Toc150244946" w:history="1">
            <w:r w:rsidR="00AB63FC" w:rsidRPr="00C957AA">
              <w:rPr>
                <w:rStyle w:val="Hipervnculo"/>
                <w:rFonts w:asciiTheme="majorHAnsi" w:eastAsiaTheme="majorEastAsia" w:hAnsiTheme="majorHAnsi" w:cstheme="majorBidi"/>
                <w:b/>
                <w:bCs/>
                <w:noProof/>
              </w:rPr>
              <w:t>2. Segunda parte: iniciación a la tabla de símbolos (1 punto)</w:t>
            </w:r>
            <w:r w:rsidR="00AB63FC">
              <w:rPr>
                <w:noProof/>
                <w:webHidden/>
              </w:rPr>
              <w:tab/>
            </w:r>
            <w:r w:rsidR="00AB63FC">
              <w:rPr>
                <w:noProof/>
                <w:webHidden/>
              </w:rPr>
              <w:fldChar w:fldCharType="begin"/>
            </w:r>
            <w:r w:rsidR="00AB63FC">
              <w:rPr>
                <w:noProof/>
                <w:webHidden/>
              </w:rPr>
              <w:instrText xml:space="preserve"> PAGEREF _Toc150244946 \h </w:instrText>
            </w:r>
            <w:r w:rsidR="00AB63FC">
              <w:rPr>
                <w:noProof/>
                <w:webHidden/>
              </w:rPr>
            </w:r>
            <w:r w:rsidR="00AB63FC">
              <w:rPr>
                <w:noProof/>
                <w:webHidden/>
              </w:rPr>
              <w:fldChar w:fldCharType="separate"/>
            </w:r>
            <w:r w:rsidR="00AB63FC">
              <w:rPr>
                <w:noProof/>
                <w:webHidden/>
              </w:rPr>
              <w:t>8</w:t>
            </w:r>
            <w:r w:rsidR="00AB63FC">
              <w:rPr>
                <w:noProof/>
                <w:webHidden/>
              </w:rPr>
              <w:fldChar w:fldCharType="end"/>
            </w:r>
          </w:hyperlink>
        </w:p>
        <w:p w14:paraId="6A0DFAE5" w14:textId="6CBCB684" w:rsidR="000266F9" w:rsidRDefault="00AB63FC">
          <w:pPr>
            <w:rPr>
              <w:rFonts w:ascii="Calibri" w:eastAsia="Calibri" w:hAnsi="Calibri" w:cs="Times New Roman"/>
              <w:kern w:val="2"/>
            </w:rPr>
          </w:pPr>
          <w:r>
            <w:rPr>
              <w:rFonts w:cs="Times New Roman"/>
              <w:b/>
              <w:bCs/>
              <w:kern w:val="2"/>
            </w:rPr>
            <w:fldChar w:fldCharType="end"/>
          </w:r>
        </w:p>
      </w:sdtContent>
    </w:sdt>
    <w:p w14:paraId="3E8AF332" w14:textId="73A0A5D2" w:rsidR="00517FD0" w:rsidRDefault="00EF210C" w:rsidP="00EF210C">
      <w:pPr>
        <w:rPr>
          <w:rFonts w:ascii="Calibri" w:eastAsia="Calibri" w:hAnsi="Calibri" w:cs="Times New Roman"/>
          <w:kern w:val="2"/>
        </w:rPr>
      </w:pPr>
      <w:r>
        <w:rPr>
          <w:rFonts w:ascii="Calibri" w:eastAsia="Calibri" w:hAnsi="Calibri" w:cs="Times New Roman"/>
          <w:kern w:val="2"/>
        </w:rPr>
        <w:br w:type="page"/>
      </w:r>
    </w:p>
    <w:p w14:paraId="4D28DD4D" w14:textId="77777777" w:rsidR="001D2C63" w:rsidRPr="00EF210C" w:rsidRDefault="00AB63FC" w:rsidP="00517FD0">
      <w:pPr>
        <w:keepNext/>
        <w:keepLines/>
        <w:spacing w:before="240" w:after="0"/>
        <w:jc w:val="center"/>
        <w:outlineLvl w:val="0"/>
        <w:rPr>
          <w:rFonts w:ascii="Calibri Light" w:eastAsia="Times New Roman" w:hAnsi="Calibri Light" w:cs="Times New Roman"/>
          <w:b/>
          <w:bCs/>
          <w:color w:val="FF0000"/>
          <w:kern w:val="2"/>
          <w:sz w:val="32"/>
          <w:szCs w:val="32"/>
          <w:u w:val="single"/>
        </w:rPr>
      </w:pPr>
      <w:bookmarkStart w:id="0" w:name="_Toc150244942"/>
      <w:r w:rsidRPr="00EF210C">
        <w:rPr>
          <w:rFonts w:asciiTheme="majorHAnsi" w:eastAsiaTheme="majorEastAsia" w:hAnsiTheme="majorHAnsi" w:cstheme="majorBidi"/>
          <w:b/>
          <w:bCs/>
          <w:color w:val="FF0000"/>
          <w:kern w:val="2"/>
          <w:sz w:val="32"/>
          <w:szCs w:val="32"/>
          <w:u w:val="single"/>
        </w:rPr>
        <w:lastRenderedPageBreak/>
        <w:t>INTRODUCCIÓN</w:t>
      </w:r>
      <w:bookmarkEnd w:id="0"/>
    </w:p>
    <w:p w14:paraId="2A647394" w14:textId="77777777" w:rsidR="006B261E" w:rsidRDefault="006B261E" w:rsidP="006B261E">
      <w:pPr>
        <w:jc w:val="both"/>
      </w:pPr>
      <w:r>
        <w:t>En el ámbito de la informática, la capacidad de construir analizadores léxicos y sintácticos para lenguajes de programación es fundamental. En este proyecto, nos adentramos en el mundo de la generación de árboles sintácticos utilizando la herramienta ANTLR. A través de la definición de gramáticas, el desarrollo de lexers y parsers, y la construcción de Árboles de Sintaxis Abstracta (AST), exploramos la esencia de la interpretación de lenguajes específicos.</w:t>
      </w:r>
    </w:p>
    <w:p w14:paraId="6AB2C5D6" w14:textId="77777777" w:rsidR="006B261E" w:rsidRDefault="006B261E" w:rsidP="006B261E">
      <w:pPr>
        <w:jc w:val="both"/>
      </w:pPr>
      <w:r>
        <w:t>Esta práctica se divide en dos partes: en la primera, nos enfocamos en la creación de un analizador capaz de identificar automáticamente los elementos de un lenguaje dado, mientras que, en la segunda, nos sumergimos en la visualización y manipulación de los ASTs resultantes. Además, siempre se podrán proponer mejoras que enriquezcan la gramática y la funcionalidad del analizador.</w:t>
      </w:r>
    </w:p>
    <w:p w14:paraId="675C911C" w14:textId="77777777" w:rsidR="006B261E" w:rsidRDefault="006B261E" w:rsidP="006B261E">
      <w:pPr>
        <w:jc w:val="both"/>
      </w:pPr>
      <w:r>
        <w:t>Para entender todo este proceso ahí que entender que lo que hace el analizador léxico es analizar una cadena de entrada, a partir de una Expresión Regular o definiciones regulares. Generando un token con un cierto valor, mientras que el analizador sintáctico le llegan todos estos tokens en un determinado orden y su función es verificar si el orden en el que llegan los tokens es válido, con sus determinadas reglas gramaticales, con lo que acabamos generando un árbol en el que se puede ver toda esta secuencia.</w:t>
      </w:r>
    </w:p>
    <w:p w14:paraId="361B6CA4" w14:textId="5523AE70" w:rsidR="00517FD0" w:rsidRDefault="00EF210C" w:rsidP="00EF210C">
      <w:pPr>
        <w:rPr>
          <w:rFonts w:ascii="Calibri" w:eastAsia="Calibri" w:hAnsi="Calibri" w:cs="Times New Roman"/>
          <w:kern w:val="2"/>
        </w:rPr>
      </w:pPr>
      <w:r>
        <w:rPr>
          <w:rFonts w:ascii="Calibri" w:eastAsia="Calibri" w:hAnsi="Calibri" w:cs="Times New Roman"/>
          <w:kern w:val="2"/>
        </w:rPr>
        <w:br w:type="page"/>
      </w:r>
    </w:p>
    <w:p w14:paraId="56CA04B6" w14:textId="2B37C670" w:rsidR="00ED0FB4" w:rsidRPr="004430F4" w:rsidRDefault="00C73C68" w:rsidP="00C73C68">
      <w:pPr>
        <w:keepNext/>
        <w:keepLines/>
        <w:spacing w:before="240" w:after="0"/>
        <w:ind w:left="720"/>
        <w:jc w:val="center"/>
        <w:outlineLvl w:val="0"/>
        <w:rPr>
          <w:rFonts w:ascii="Calibri Light" w:eastAsia="Times New Roman" w:hAnsi="Calibri Light" w:cs="Times New Roman"/>
          <w:b/>
          <w:bCs/>
          <w:color w:val="FF0000"/>
          <w:kern w:val="2"/>
          <w:sz w:val="32"/>
          <w:szCs w:val="32"/>
        </w:rPr>
      </w:pPr>
      <w:bookmarkStart w:id="1" w:name="_Toc150244943"/>
      <w:r w:rsidRPr="004430F4">
        <w:rPr>
          <w:rFonts w:asciiTheme="majorHAnsi" w:eastAsiaTheme="majorEastAsia" w:hAnsiTheme="majorHAnsi" w:cstheme="majorBidi"/>
          <w:b/>
          <w:bCs/>
          <w:color w:val="FF0000"/>
          <w:kern w:val="2"/>
          <w:sz w:val="32"/>
          <w:szCs w:val="32"/>
        </w:rPr>
        <w:lastRenderedPageBreak/>
        <w:t>1.</w:t>
      </w:r>
      <w:r w:rsidR="00AB63FC" w:rsidRPr="004430F4">
        <w:rPr>
          <w:rFonts w:asciiTheme="majorHAnsi" w:eastAsiaTheme="majorEastAsia" w:hAnsiTheme="majorHAnsi" w:cstheme="majorBidi"/>
          <w:b/>
          <w:bCs/>
          <w:color w:val="FF0000"/>
          <w:kern w:val="2"/>
          <w:sz w:val="32"/>
          <w:szCs w:val="32"/>
        </w:rPr>
        <w:t>Primera parte: generación de árboles sintácticos para lenguajes específicos</w:t>
      </w:r>
      <w:bookmarkEnd w:id="1"/>
    </w:p>
    <w:p w14:paraId="6EB251DF" w14:textId="2D781FF4" w:rsidR="00EF210C" w:rsidRDefault="00EF210C" w:rsidP="00EF210C">
      <w:pPr>
        <w:pStyle w:val="Ttulo2"/>
        <w:rPr>
          <w:rFonts w:eastAsia="Calibri"/>
        </w:rPr>
      </w:pPr>
    </w:p>
    <w:p w14:paraId="5560F516" w14:textId="5642C626" w:rsidR="00EF210C" w:rsidRPr="004430F4" w:rsidRDefault="00EF210C" w:rsidP="00EF210C">
      <w:pPr>
        <w:pStyle w:val="Ttulo2"/>
        <w:numPr>
          <w:ilvl w:val="1"/>
          <w:numId w:val="3"/>
        </w:numPr>
        <w:jc w:val="center"/>
        <w:rPr>
          <w:rFonts w:eastAsia="Calibri"/>
          <w:b/>
          <w:bCs/>
          <w:color w:val="FF0000"/>
          <w:sz w:val="32"/>
          <w:szCs w:val="32"/>
        </w:rPr>
      </w:pPr>
      <w:bookmarkStart w:id="2" w:name="_Toc150244944"/>
      <w:r w:rsidRPr="004430F4">
        <w:rPr>
          <w:rFonts w:eastAsia="Calibri"/>
          <w:b/>
          <w:bCs/>
          <w:color w:val="FF0000"/>
          <w:sz w:val="32"/>
          <w:szCs w:val="32"/>
        </w:rPr>
        <w:t>SQLMini</w:t>
      </w:r>
      <w:bookmarkEnd w:id="2"/>
    </w:p>
    <w:p w14:paraId="68556BC8" w14:textId="1E666140" w:rsidR="00EF210C" w:rsidRDefault="00EF210C" w:rsidP="00EF210C">
      <w:pPr>
        <w:jc w:val="both"/>
        <w:rPr>
          <w:sz w:val="24"/>
          <w:szCs w:val="24"/>
        </w:rPr>
      </w:pPr>
      <w:r>
        <w:rPr>
          <w:sz w:val="24"/>
          <w:szCs w:val="24"/>
        </w:rPr>
        <w:t>En esta parte de la práctica se pedía construir una gramática capaz de detectar distintas consultas SQL, las cuales se encontraban en el enunciado.</w:t>
      </w:r>
    </w:p>
    <w:p w14:paraId="17D492DC" w14:textId="2949AA1C" w:rsidR="00EF210C" w:rsidRDefault="00EF210C" w:rsidP="00EF210C">
      <w:pPr>
        <w:jc w:val="both"/>
        <w:rPr>
          <w:sz w:val="24"/>
          <w:szCs w:val="24"/>
        </w:rPr>
      </w:pPr>
      <w:r>
        <w:rPr>
          <w:sz w:val="24"/>
          <w:szCs w:val="24"/>
        </w:rPr>
        <w:t xml:space="preserve">Primero que todo, debemos entender </w:t>
      </w:r>
      <w:r w:rsidR="004D5BD6">
        <w:rPr>
          <w:sz w:val="24"/>
          <w:szCs w:val="24"/>
        </w:rPr>
        <w:t>cómo</w:t>
      </w:r>
      <w:r>
        <w:rPr>
          <w:sz w:val="24"/>
          <w:szCs w:val="24"/>
        </w:rPr>
        <w:t xml:space="preserve"> funciona una gramática, la cual consta de dos partes:</w:t>
      </w:r>
    </w:p>
    <w:p w14:paraId="280007BA" w14:textId="392C0535" w:rsidR="00EF210C" w:rsidRPr="00EF210C" w:rsidRDefault="00EF210C" w:rsidP="00EF210C">
      <w:pPr>
        <w:pStyle w:val="Prrafodelista"/>
        <w:numPr>
          <w:ilvl w:val="0"/>
          <w:numId w:val="4"/>
        </w:numPr>
        <w:jc w:val="both"/>
        <w:rPr>
          <w:i/>
          <w:iCs/>
          <w:sz w:val="24"/>
          <w:szCs w:val="24"/>
        </w:rPr>
      </w:pPr>
      <w:r w:rsidRPr="00EF210C">
        <w:rPr>
          <w:b/>
          <w:bCs/>
          <w:color w:val="ED7D31" w:themeColor="accent2"/>
          <w:sz w:val="24"/>
          <w:szCs w:val="24"/>
        </w:rPr>
        <w:t>Lexer</w:t>
      </w:r>
      <w:r>
        <w:rPr>
          <w:sz w:val="24"/>
          <w:szCs w:val="24"/>
        </w:rPr>
        <w:t xml:space="preserve"> </w:t>
      </w:r>
      <w:r w:rsidRPr="00EF210C">
        <w:rPr>
          <w:sz w:val="24"/>
          <w:szCs w:val="24"/>
        </w:rPr>
        <w:sym w:font="Wingdings" w:char="F0E0"/>
      </w:r>
      <w:r>
        <w:rPr>
          <w:sz w:val="24"/>
          <w:szCs w:val="24"/>
        </w:rPr>
        <w:t xml:space="preserve"> Es el encargado de almacenar los símbolos terminales y de pasar los tokens a la siguiente parte</w:t>
      </w:r>
    </w:p>
    <w:p w14:paraId="2426CBBB" w14:textId="18A557D2" w:rsidR="00EF210C" w:rsidRPr="00EF210C" w:rsidRDefault="00EF210C" w:rsidP="00EF210C">
      <w:pPr>
        <w:pStyle w:val="Prrafodelista"/>
        <w:numPr>
          <w:ilvl w:val="0"/>
          <w:numId w:val="4"/>
        </w:numPr>
        <w:jc w:val="both"/>
        <w:rPr>
          <w:i/>
          <w:iCs/>
          <w:sz w:val="24"/>
          <w:szCs w:val="24"/>
        </w:rPr>
      </w:pPr>
      <w:r w:rsidRPr="00EF210C">
        <w:rPr>
          <w:b/>
          <w:bCs/>
          <w:color w:val="ED7D31" w:themeColor="accent2"/>
          <w:sz w:val="24"/>
          <w:szCs w:val="24"/>
        </w:rPr>
        <w:t>Parser</w:t>
      </w:r>
      <w:r>
        <w:rPr>
          <w:sz w:val="24"/>
          <w:szCs w:val="24"/>
        </w:rPr>
        <w:t xml:space="preserve"> </w:t>
      </w:r>
      <w:r w:rsidRPr="00EF210C">
        <w:rPr>
          <w:sz w:val="24"/>
          <w:szCs w:val="24"/>
        </w:rPr>
        <w:sym w:font="Wingdings" w:char="F0E0"/>
      </w:r>
      <w:r>
        <w:rPr>
          <w:sz w:val="24"/>
          <w:szCs w:val="24"/>
        </w:rPr>
        <w:t xml:space="preserve"> Se encarga de leer la entrada y asignarlos usando los tokens que le llegan del </w:t>
      </w:r>
      <w:r>
        <w:rPr>
          <w:i/>
          <w:iCs/>
          <w:sz w:val="24"/>
          <w:szCs w:val="24"/>
        </w:rPr>
        <w:t>lexer</w:t>
      </w:r>
      <w:r>
        <w:rPr>
          <w:sz w:val="24"/>
          <w:szCs w:val="24"/>
        </w:rPr>
        <w:t>.</w:t>
      </w:r>
    </w:p>
    <w:p w14:paraId="321B507F" w14:textId="13204F2B" w:rsidR="00EF210C" w:rsidRDefault="00EF210C" w:rsidP="00EF210C">
      <w:pPr>
        <w:rPr>
          <w:sz w:val="24"/>
          <w:szCs w:val="24"/>
        </w:rPr>
      </w:pPr>
      <w:r>
        <w:rPr>
          <w:sz w:val="24"/>
          <w:szCs w:val="24"/>
        </w:rPr>
        <w:t xml:space="preserve">Nosotros hemos decidido dividir el </w:t>
      </w:r>
      <w:r>
        <w:rPr>
          <w:i/>
          <w:iCs/>
          <w:sz w:val="24"/>
          <w:szCs w:val="24"/>
        </w:rPr>
        <w:t>lexer</w:t>
      </w:r>
      <w:r>
        <w:rPr>
          <w:sz w:val="24"/>
          <w:szCs w:val="24"/>
        </w:rPr>
        <w:t xml:space="preserve"> y el </w:t>
      </w:r>
      <w:r>
        <w:rPr>
          <w:i/>
          <w:iCs/>
          <w:sz w:val="24"/>
          <w:szCs w:val="24"/>
        </w:rPr>
        <w:t>parser</w:t>
      </w:r>
      <w:r>
        <w:rPr>
          <w:sz w:val="24"/>
          <w:szCs w:val="24"/>
        </w:rPr>
        <w:t xml:space="preserve"> en dos archivos distintos</w:t>
      </w:r>
      <w:r w:rsidR="001679B7">
        <w:rPr>
          <w:sz w:val="24"/>
          <w:szCs w:val="24"/>
        </w:rPr>
        <w:t>.</w:t>
      </w:r>
    </w:p>
    <w:p w14:paraId="169BDB1F" w14:textId="43F43E81" w:rsidR="001679B7" w:rsidRDefault="001679B7" w:rsidP="00EF210C">
      <w:pPr>
        <w:rPr>
          <w:sz w:val="24"/>
          <w:szCs w:val="24"/>
        </w:rPr>
      </w:pPr>
      <w:r>
        <w:rPr>
          <w:sz w:val="24"/>
          <w:szCs w:val="24"/>
        </w:rPr>
        <w:t xml:space="preserve">En cuanto al </w:t>
      </w:r>
      <w:r>
        <w:rPr>
          <w:i/>
          <w:iCs/>
          <w:sz w:val="24"/>
          <w:szCs w:val="24"/>
        </w:rPr>
        <w:t>lexer</w:t>
      </w:r>
      <w:r>
        <w:rPr>
          <w:sz w:val="24"/>
          <w:szCs w:val="24"/>
        </w:rPr>
        <w:t xml:space="preserve"> tenemos el siguiente código fuente:</w:t>
      </w:r>
    </w:p>
    <w:p w14:paraId="75475CEC"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FF79C6"/>
          <w:sz w:val="21"/>
          <w:szCs w:val="21"/>
          <w:lang w:eastAsia="es-ES"/>
          <w14:ligatures w14:val="none"/>
        </w:rPr>
        <w:t>lexer</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F79C6"/>
          <w:sz w:val="21"/>
          <w:szCs w:val="21"/>
          <w:lang w:eastAsia="es-ES"/>
          <w14:ligatures w14:val="none"/>
        </w:rPr>
        <w:t>grammar</w:t>
      </w:r>
      <w:r w:rsidRPr="001679B7">
        <w:rPr>
          <w:rFonts w:ascii="Consolas" w:eastAsia="Times New Roman" w:hAnsi="Consolas" w:cs="Times New Roman"/>
          <w:color w:val="F8F8F2"/>
          <w:sz w:val="21"/>
          <w:szCs w:val="21"/>
          <w:lang w:eastAsia="es-ES"/>
          <w14:ligatures w14:val="none"/>
        </w:rPr>
        <w:t xml:space="preserve"> gSqlMiniLexer;</w:t>
      </w:r>
    </w:p>
    <w:p w14:paraId="4DC4BB07"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0F47C799"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6272A4"/>
          <w:sz w:val="21"/>
          <w:szCs w:val="21"/>
          <w:lang w:eastAsia="es-ES"/>
          <w14:ligatures w14:val="none"/>
        </w:rPr>
        <w:t>//Aquí pondremos los simbolos terminales que tiene nuestro SqlMini</w:t>
      </w:r>
    </w:p>
    <w:p w14:paraId="4FC0FA12"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394654F0"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SELECT</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'SELECT'</w:t>
      </w:r>
      <w:r w:rsidRPr="001679B7">
        <w:rPr>
          <w:rFonts w:ascii="Consolas" w:eastAsia="Times New Roman" w:hAnsi="Consolas" w:cs="Times New Roman"/>
          <w:color w:val="F8F8F2"/>
          <w:sz w:val="21"/>
          <w:szCs w:val="21"/>
          <w:lang w:eastAsia="es-ES"/>
          <w14:ligatures w14:val="none"/>
        </w:rPr>
        <w:t>;</w:t>
      </w:r>
    </w:p>
    <w:p w14:paraId="5A355134"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FROM</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'FROM'</w:t>
      </w:r>
      <w:r w:rsidRPr="001679B7">
        <w:rPr>
          <w:rFonts w:ascii="Consolas" w:eastAsia="Times New Roman" w:hAnsi="Consolas" w:cs="Times New Roman"/>
          <w:color w:val="F8F8F2"/>
          <w:sz w:val="21"/>
          <w:szCs w:val="21"/>
          <w:lang w:eastAsia="es-ES"/>
          <w14:ligatures w14:val="none"/>
        </w:rPr>
        <w:t>;</w:t>
      </w:r>
    </w:p>
    <w:p w14:paraId="4A7925CF"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WHERE</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'WHERE'</w:t>
      </w:r>
      <w:r w:rsidRPr="001679B7">
        <w:rPr>
          <w:rFonts w:ascii="Consolas" w:eastAsia="Times New Roman" w:hAnsi="Consolas" w:cs="Times New Roman"/>
          <w:color w:val="F8F8F2"/>
          <w:sz w:val="21"/>
          <w:szCs w:val="21"/>
          <w:lang w:eastAsia="es-ES"/>
          <w14:ligatures w14:val="none"/>
        </w:rPr>
        <w:t>;</w:t>
      </w:r>
    </w:p>
    <w:p w14:paraId="24AC61F3"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ORDER</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'ORDER'</w:t>
      </w:r>
      <w:r w:rsidRPr="001679B7">
        <w:rPr>
          <w:rFonts w:ascii="Consolas" w:eastAsia="Times New Roman" w:hAnsi="Consolas" w:cs="Times New Roman"/>
          <w:color w:val="F8F8F2"/>
          <w:sz w:val="21"/>
          <w:szCs w:val="21"/>
          <w:lang w:eastAsia="es-ES"/>
          <w14:ligatures w14:val="none"/>
        </w:rPr>
        <w:t>;</w:t>
      </w:r>
    </w:p>
    <w:p w14:paraId="04366266"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BY</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'BY'</w:t>
      </w:r>
      <w:r w:rsidRPr="001679B7">
        <w:rPr>
          <w:rFonts w:ascii="Consolas" w:eastAsia="Times New Roman" w:hAnsi="Consolas" w:cs="Times New Roman"/>
          <w:color w:val="F8F8F2"/>
          <w:sz w:val="21"/>
          <w:szCs w:val="21"/>
          <w:lang w:eastAsia="es-ES"/>
          <w14:ligatures w14:val="none"/>
        </w:rPr>
        <w:t>;</w:t>
      </w:r>
    </w:p>
    <w:p w14:paraId="3569A298"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ASC</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'ASC'</w:t>
      </w:r>
      <w:r w:rsidRPr="001679B7">
        <w:rPr>
          <w:rFonts w:ascii="Consolas" w:eastAsia="Times New Roman" w:hAnsi="Consolas" w:cs="Times New Roman"/>
          <w:color w:val="F8F8F2"/>
          <w:sz w:val="21"/>
          <w:szCs w:val="21"/>
          <w:lang w:eastAsia="es-ES"/>
          <w14:ligatures w14:val="none"/>
        </w:rPr>
        <w:t>;</w:t>
      </w:r>
    </w:p>
    <w:p w14:paraId="308F7C42"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DESC</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'DESC'</w:t>
      </w:r>
      <w:r w:rsidRPr="001679B7">
        <w:rPr>
          <w:rFonts w:ascii="Consolas" w:eastAsia="Times New Roman" w:hAnsi="Consolas" w:cs="Times New Roman"/>
          <w:color w:val="F8F8F2"/>
          <w:sz w:val="21"/>
          <w:szCs w:val="21"/>
          <w:lang w:eastAsia="es-ES"/>
          <w14:ligatures w14:val="none"/>
        </w:rPr>
        <w:t>;</w:t>
      </w:r>
    </w:p>
    <w:p w14:paraId="0B9EBE0E"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MAYORQUE</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'&gt;'</w:t>
      </w:r>
      <w:r w:rsidRPr="001679B7">
        <w:rPr>
          <w:rFonts w:ascii="Consolas" w:eastAsia="Times New Roman" w:hAnsi="Consolas" w:cs="Times New Roman"/>
          <w:color w:val="F8F8F2"/>
          <w:sz w:val="21"/>
          <w:szCs w:val="21"/>
          <w:lang w:eastAsia="es-ES"/>
          <w14:ligatures w14:val="none"/>
        </w:rPr>
        <w:t>;</w:t>
      </w:r>
    </w:p>
    <w:p w14:paraId="63EDDCE6"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MAYORIGUALQUE</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'&gt;='</w:t>
      </w:r>
      <w:r w:rsidRPr="001679B7">
        <w:rPr>
          <w:rFonts w:ascii="Consolas" w:eastAsia="Times New Roman" w:hAnsi="Consolas" w:cs="Times New Roman"/>
          <w:color w:val="F8F8F2"/>
          <w:sz w:val="21"/>
          <w:szCs w:val="21"/>
          <w:lang w:eastAsia="es-ES"/>
          <w14:ligatures w14:val="none"/>
        </w:rPr>
        <w:t>;</w:t>
      </w:r>
    </w:p>
    <w:p w14:paraId="37405E23"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IGUALQUE</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3B6844D9"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ABREPARENTESIS</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2A261465"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CIERRAPARENTESIS</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11E93F2F" w14:textId="18E0CF9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NUMERO</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BD93F9"/>
          <w:sz w:val="21"/>
          <w:szCs w:val="21"/>
          <w:lang w:eastAsia="es-ES"/>
          <w14:ligatures w14:val="none"/>
        </w:rPr>
        <w:t>[0-9]+</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BD93F9"/>
          <w:sz w:val="21"/>
          <w:szCs w:val="21"/>
          <w:lang w:eastAsia="es-ES"/>
          <w14:ligatures w14:val="none"/>
        </w:rPr>
        <w:t>[0-9]+</w:t>
      </w:r>
      <w:r w:rsidRPr="001679B7">
        <w:rPr>
          <w:rFonts w:ascii="Consolas" w:eastAsia="Times New Roman" w:hAnsi="Consolas" w:cs="Times New Roman"/>
          <w:color w:val="F8F8F2"/>
          <w:sz w:val="21"/>
          <w:szCs w:val="21"/>
          <w:lang w:eastAsia="es-ES"/>
          <w14:ligatures w14:val="none"/>
        </w:rPr>
        <w:t>)</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3C29B568"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STRING</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F79C6"/>
          <w:sz w:val="21"/>
          <w:szCs w:val="21"/>
          <w:lang w:eastAsia="es-ES"/>
          <w14:ligatures w14:val="none"/>
        </w:rPr>
        <w:t>\'</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F79C6"/>
          <w:sz w:val="21"/>
          <w:szCs w:val="21"/>
          <w:lang w:eastAsia="es-ES"/>
          <w14:ligatures w14:val="none"/>
        </w:rPr>
        <w:t>\'</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F79C6"/>
          <w:sz w:val="21"/>
          <w:szCs w:val="21"/>
          <w:lang w:eastAsia="es-ES"/>
          <w14:ligatures w14:val="none"/>
        </w:rPr>
        <w:t>\'</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27212DA0"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COMA</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w:t>
      </w:r>
    </w:p>
    <w:p w14:paraId="3EE01A9B"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AND</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'AND'</w:t>
      </w:r>
      <w:r w:rsidRPr="001679B7">
        <w:rPr>
          <w:rFonts w:ascii="Consolas" w:eastAsia="Times New Roman" w:hAnsi="Consolas" w:cs="Times New Roman"/>
          <w:color w:val="F8F8F2"/>
          <w:sz w:val="21"/>
          <w:szCs w:val="21"/>
          <w:lang w:eastAsia="es-ES"/>
          <w14:ligatures w14:val="none"/>
        </w:rPr>
        <w:t>;</w:t>
      </w:r>
    </w:p>
    <w:p w14:paraId="36699117" w14:textId="77777777"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OR</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F1FA8C"/>
          <w:sz w:val="21"/>
          <w:szCs w:val="21"/>
          <w:lang w:eastAsia="es-ES"/>
          <w14:ligatures w14:val="none"/>
        </w:rPr>
        <w:t>'OR'</w:t>
      </w:r>
      <w:r w:rsidRPr="001679B7">
        <w:rPr>
          <w:rFonts w:ascii="Consolas" w:eastAsia="Times New Roman" w:hAnsi="Consolas" w:cs="Times New Roman"/>
          <w:color w:val="F8F8F2"/>
          <w:sz w:val="21"/>
          <w:szCs w:val="21"/>
          <w:lang w:eastAsia="es-ES"/>
          <w14:ligatures w14:val="none"/>
        </w:rPr>
        <w:t>;</w:t>
      </w:r>
    </w:p>
    <w:p w14:paraId="0AEFDE99" w14:textId="2A62FB08"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ID</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BD93F9"/>
          <w:sz w:val="21"/>
          <w:szCs w:val="21"/>
          <w:lang w:eastAsia="es-ES"/>
          <w14:ligatures w14:val="none"/>
        </w:rPr>
        <w:t>[a-zA-Z]+</w:t>
      </w:r>
      <w:r w:rsidRPr="001679B7">
        <w:rPr>
          <w:rFonts w:ascii="Consolas" w:eastAsia="Times New Roman" w:hAnsi="Consolas" w:cs="Times New Roman"/>
          <w:color w:val="F8F8F2"/>
          <w:sz w:val="21"/>
          <w:szCs w:val="21"/>
          <w:lang w:eastAsia="es-ES"/>
          <w14:ligatures w14:val="none"/>
        </w:rPr>
        <w:t>;</w:t>
      </w:r>
    </w:p>
    <w:p w14:paraId="2F3B52BF" w14:textId="352F589E" w:rsidR="001679B7" w:rsidRPr="001679B7" w:rsidRDefault="001679B7" w:rsidP="001679B7">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1679B7">
        <w:rPr>
          <w:rFonts w:ascii="Consolas" w:eastAsia="Times New Roman" w:hAnsi="Consolas" w:cs="Times New Roman"/>
          <w:color w:val="50FA7B"/>
          <w:sz w:val="21"/>
          <w:szCs w:val="21"/>
          <w:lang w:eastAsia="es-ES"/>
          <w14:ligatures w14:val="none"/>
        </w:rPr>
        <w:t>WS</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BD93F9"/>
          <w:sz w:val="21"/>
          <w:szCs w:val="21"/>
          <w:lang w:eastAsia="es-ES"/>
          <w14:ligatures w14:val="none"/>
        </w:rPr>
        <w:t xml:space="preserve">[ </w:t>
      </w:r>
      <w:r w:rsidRPr="001679B7">
        <w:rPr>
          <w:rFonts w:ascii="Consolas" w:eastAsia="Times New Roman" w:hAnsi="Consolas" w:cs="Times New Roman"/>
          <w:color w:val="FF79C6"/>
          <w:sz w:val="21"/>
          <w:szCs w:val="21"/>
          <w:lang w:eastAsia="es-ES"/>
          <w14:ligatures w14:val="none"/>
        </w:rPr>
        <w:t>\t\r\n</w:t>
      </w:r>
      <w:r w:rsidRPr="001679B7">
        <w:rPr>
          <w:rFonts w:ascii="Consolas" w:eastAsia="Times New Roman" w:hAnsi="Consolas" w:cs="Times New Roman"/>
          <w:color w:val="BD93F9"/>
          <w:sz w:val="21"/>
          <w:szCs w:val="21"/>
          <w:lang w:eastAsia="es-ES"/>
          <w14:ligatures w14:val="none"/>
        </w:rPr>
        <w:t>]+</w:t>
      </w:r>
      <w:r w:rsidRPr="001679B7">
        <w:rPr>
          <w:rFonts w:ascii="Consolas" w:eastAsia="Times New Roman" w:hAnsi="Consolas" w:cs="Times New Roman"/>
          <w:color w:val="F8F8F2"/>
          <w:sz w:val="21"/>
          <w:szCs w:val="21"/>
          <w:lang w:eastAsia="es-ES"/>
          <w14:ligatures w14:val="none"/>
        </w:rPr>
        <w:t xml:space="preserve"> -&gt; </w:t>
      </w:r>
      <w:r w:rsidRPr="001679B7">
        <w:rPr>
          <w:rFonts w:ascii="Consolas" w:eastAsia="Times New Roman" w:hAnsi="Consolas" w:cs="Times New Roman"/>
          <w:color w:val="50FA7B"/>
          <w:sz w:val="21"/>
          <w:szCs w:val="21"/>
          <w:lang w:eastAsia="es-ES"/>
          <w14:ligatures w14:val="none"/>
        </w:rPr>
        <w:t>skip</w:t>
      </w:r>
      <w:r w:rsidRPr="001679B7">
        <w:rPr>
          <w:rFonts w:ascii="Consolas" w:eastAsia="Times New Roman" w:hAnsi="Consolas" w:cs="Times New Roman"/>
          <w:color w:val="F8F8F2"/>
          <w:sz w:val="21"/>
          <w:szCs w:val="21"/>
          <w:lang w:eastAsia="es-ES"/>
          <w14:ligatures w14:val="none"/>
        </w:rPr>
        <w:t xml:space="preserve">; </w:t>
      </w:r>
      <w:r w:rsidRPr="001679B7">
        <w:rPr>
          <w:rFonts w:ascii="Consolas" w:eastAsia="Times New Roman" w:hAnsi="Consolas" w:cs="Times New Roman"/>
          <w:color w:val="6272A4"/>
          <w:sz w:val="21"/>
          <w:szCs w:val="21"/>
          <w:lang w:eastAsia="es-ES"/>
          <w14:ligatures w14:val="none"/>
        </w:rPr>
        <w:t>// Ignora</w:t>
      </w:r>
      <w:r>
        <w:rPr>
          <w:rFonts w:ascii="Consolas" w:eastAsia="Times New Roman" w:hAnsi="Consolas" w:cs="Times New Roman"/>
          <w:color w:val="6272A4"/>
          <w:sz w:val="21"/>
          <w:szCs w:val="21"/>
          <w:lang w:eastAsia="es-ES"/>
          <w14:ligatures w14:val="none"/>
        </w:rPr>
        <w:t>mos</w:t>
      </w:r>
      <w:r w:rsidRPr="001679B7">
        <w:rPr>
          <w:rFonts w:ascii="Consolas" w:eastAsia="Times New Roman" w:hAnsi="Consolas" w:cs="Times New Roman"/>
          <w:color w:val="6272A4"/>
          <w:sz w:val="21"/>
          <w:szCs w:val="21"/>
          <w:lang w:eastAsia="es-ES"/>
          <w14:ligatures w14:val="none"/>
        </w:rPr>
        <w:t xml:space="preserve"> espacios en blanco</w:t>
      </w:r>
    </w:p>
    <w:p w14:paraId="24AA4FD2" w14:textId="77777777" w:rsidR="001679B7" w:rsidRDefault="001679B7" w:rsidP="001679B7">
      <w:pPr>
        <w:jc w:val="both"/>
        <w:rPr>
          <w:sz w:val="24"/>
          <w:szCs w:val="24"/>
        </w:rPr>
      </w:pPr>
    </w:p>
    <w:p w14:paraId="1A9735E3" w14:textId="77777777" w:rsidR="007E749E" w:rsidRDefault="007E749E">
      <w:pPr>
        <w:rPr>
          <w:sz w:val="24"/>
          <w:szCs w:val="24"/>
        </w:rPr>
      </w:pPr>
    </w:p>
    <w:p w14:paraId="7C51B77F" w14:textId="77777777" w:rsidR="007E749E" w:rsidRDefault="007E749E">
      <w:pPr>
        <w:rPr>
          <w:sz w:val="24"/>
          <w:szCs w:val="24"/>
        </w:rPr>
      </w:pPr>
    </w:p>
    <w:p w14:paraId="3232FB47" w14:textId="77777777" w:rsidR="007E749E" w:rsidRDefault="007E749E">
      <w:pPr>
        <w:rPr>
          <w:sz w:val="24"/>
          <w:szCs w:val="24"/>
        </w:rPr>
      </w:pPr>
    </w:p>
    <w:p w14:paraId="493F72D2" w14:textId="045B5652" w:rsidR="007E749E" w:rsidRPr="007E749E" w:rsidRDefault="007E749E" w:rsidP="007E749E">
      <w:pPr>
        <w:jc w:val="both"/>
        <w:rPr>
          <w:b/>
          <w:bCs/>
          <w:sz w:val="24"/>
          <w:szCs w:val="24"/>
        </w:rPr>
      </w:pPr>
      <w:r w:rsidRPr="007E749E">
        <w:rPr>
          <w:b/>
          <w:bCs/>
          <w:sz w:val="24"/>
          <w:szCs w:val="24"/>
        </w:rPr>
        <w:lastRenderedPageBreak/>
        <w:t>Palabras Clave y Operadores:</w:t>
      </w:r>
    </w:p>
    <w:p w14:paraId="2224CECA" w14:textId="7760B625" w:rsidR="007E749E" w:rsidRPr="007E749E" w:rsidRDefault="007E749E" w:rsidP="007E749E">
      <w:pPr>
        <w:jc w:val="both"/>
        <w:rPr>
          <w:sz w:val="24"/>
          <w:szCs w:val="24"/>
        </w:rPr>
      </w:pPr>
      <w:r w:rsidRPr="007E749E">
        <w:rPr>
          <w:sz w:val="24"/>
          <w:szCs w:val="24"/>
        </w:rPr>
        <w:t xml:space="preserve">Las palabras clave como </w:t>
      </w:r>
      <w:r w:rsidRPr="007E749E">
        <w:rPr>
          <w:b/>
          <w:bCs/>
          <w:sz w:val="24"/>
          <w:szCs w:val="24"/>
        </w:rPr>
        <w:t>SELECT</w:t>
      </w:r>
      <w:r w:rsidRPr="007E749E">
        <w:rPr>
          <w:sz w:val="24"/>
          <w:szCs w:val="24"/>
        </w:rPr>
        <w:t xml:space="preserve">, </w:t>
      </w:r>
      <w:r w:rsidRPr="007E749E">
        <w:rPr>
          <w:b/>
          <w:bCs/>
          <w:sz w:val="24"/>
          <w:szCs w:val="24"/>
        </w:rPr>
        <w:t>FROM</w:t>
      </w:r>
      <w:r w:rsidRPr="007E749E">
        <w:rPr>
          <w:sz w:val="24"/>
          <w:szCs w:val="24"/>
        </w:rPr>
        <w:t xml:space="preserve">, </w:t>
      </w:r>
      <w:r w:rsidRPr="007E749E">
        <w:rPr>
          <w:b/>
          <w:bCs/>
          <w:sz w:val="24"/>
          <w:szCs w:val="24"/>
        </w:rPr>
        <w:t>WHERE</w:t>
      </w:r>
      <w:r w:rsidRPr="007E749E">
        <w:rPr>
          <w:sz w:val="24"/>
          <w:szCs w:val="24"/>
        </w:rPr>
        <w:t xml:space="preserve">, </w:t>
      </w:r>
      <w:r w:rsidRPr="007E749E">
        <w:rPr>
          <w:b/>
          <w:bCs/>
          <w:sz w:val="24"/>
          <w:szCs w:val="24"/>
        </w:rPr>
        <w:t>ORDER</w:t>
      </w:r>
      <w:r w:rsidRPr="007E749E">
        <w:rPr>
          <w:sz w:val="24"/>
          <w:szCs w:val="24"/>
        </w:rPr>
        <w:t xml:space="preserve">, </w:t>
      </w:r>
      <w:r w:rsidRPr="007E749E">
        <w:rPr>
          <w:b/>
          <w:bCs/>
          <w:sz w:val="24"/>
          <w:szCs w:val="24"/>
        </w:rPr>
        <w:t>BY</w:t>
      </w:r>
      <w:r w:rsidRPr="007E749E">
        <w:rPr>
          <w:sz w:val="24"/>
          <w:szCs w:val="24"/>
        </w:rPr>
        <w:t xml:space="preserve">, </w:t>
      </w:r>
      <w:r w:rsidRPr="007E749E">
        <w:rPr>
          <w:b/>
          <w:bCs/>
          <w:sz w:val="24"/>
          <w:szCs w:val="24"/>
        </w:rPr>
        <w:t>ASC</w:t>
      </w:r>
      <w:r w:rsidRPr="007E749E">
        <w:rPr>
          <w:sz w:val="24"/>
          <w:szCs w:val="24"/>
        </w:rPr>
        <w:t xml:space="preserve">, </w:t>
      </w:r>
      <w:r w:rsidRPr="007E749E">
        <w:rPr>
          <w:b/>
          <w:bCs/>
          <w:sz w:val="24"/>
          <w:szCs w:val="24"/>
        </w:rPr>
        <w:t>DESC</w:t>
      </w:r>
      <w:r w:rsidRPr="007E749E">
        <w:rPr>
          <w:sz w:val="24"/>
          <w:szCs w:val="24"/>
        </w:rPr>
        <w:t xml:space="preserve">, </w:t>
      </w:r>
      <w:r w:rsidRPr="007E749E">
        <w:rPr>
          <w:b/>
          <w:bCs/>
          <w:sz w:val="24"/>
          <w:szCs w:val="24"/>
        </w:rPr>
        <w:t>AND</w:t>
      </w:r>
      <w:r w:rsidRPr="007E749E">
        <w:rPr>
          <w:sz w:val="24"/>
          <w:szCs w:val="24"/>
        </w:rPr>
        <w:t xml:space="preserve">, y </w:t>
      </w:r>
      <w:r w:rsidRPr="007E749E">
        <w:rPr>
          <w:b/>
          <w:bCs/>
          <w:sz w:val="24"/>
          <w:szCs w:val="24"/>
        </w:rPr>
        <w:t>OR</w:t>
      </w:r>
      <w:r w:rsidRPr="007E749E">
        <w:rPr>
          <w:sz w:val="24"/>
          <w:szCs w:val="24"/>
        </w:rPr>
        <w:t xml:space="preserve">, así como los operadores de comparación como </w:t>
      </w:r>
      <w:r w:rsidRPr="007E749E">
        <w:rPr>
          <w:b/>
          <w:bCs/>
          <w:sz w:val="24"/>
          <w:szCs w:val="24"/>
        </w:rPr>
        <w:t>MAYORQUE</w:t>
      </w:r>
      <w:r w:rsidRPr="007E749E">
        <w:rPr>
          <w:sz w:val="24"/>
          <w:szCs w:val="24"/>
        </w:rPr>
        <w:t xml:space="preserve">, </w:t>
      </w:r>
      <w:r w:rsidRPr="007E749E">
        <w:rPr>
          <w:b/>
          <w:bCs/>
          <w:sz w:val="24"/>
          <w:szCs w:val="24"/>
        </w:rPr>
        <w:t>MAYORIGUALQUE</w:t>
      </w:r>
      <w:r w:rsidRPr="007E749E">
        <w:rPr>
          <w:sz w:val="24"/>
          <w:szCs w:val="24"/>
        </w:rPr>
        <w:t xml:space="preserve">, y </w:t>
      </w:r>
      <w:r w:rsidRPr="007E749E">
        <w:rPr>
          <w:b/>
          <w:bCs/>
          <w:sz w:val="24"/>
          <w:szCs w:val="24"/>
        </w:rPr>
        <w:t>IGUALQUE</w:t>
      </w:r>
      <w:r w:rsidRPr="007E749E">
        <w:rPr>
          <w:sz w:val="24"/>
          <w:szCs w:val="24"/>
        </w:rPr>
        <w:t xml:space="preserve">, son elementos fundamentales en cualquier consulta SQL. </w:t>
      </w:r>
    </w:p>
    <w:p w14:paraId="07AC9E90" w14:textId="53835AB8" w:rsidR="007E749E" w:rsidRPr="007E749E" w:rsidRDefault="007E749E" w:rsidP="007E749E">
      <w:pPr>
        <w:jc w:val="both"/>
        <w:rPr>
          <w:b/>
          <w:bCs/>
          <w:sz w:val="24"/>
          <w:szCs w:val="24"/>
        </w:rPr>
      </w:pPr>
      <w:r w:rsidRPr="007E749E">
        <w:rPr>
          <w:b/>
          <w:bCs/>
          <w:sz w:val="24"/>
          <w:szCs w:val="24"/>
        </w:rPr>
        <w:t>Símbolos de Puntuación:</w:t>
      </w:r>
    </w:p>
    <w:p w14:paraId="044BB2E3" w14:textId="3D59E65E" w:rsidR="007E749E" w:rsidRPr="007E749E" w:rsidRDefault="007E749E" w:rsidP="007E749E">
      <w:pPr>
        <w:jc w:val="both"/>
        <w:rPr>
          <w:sz w:val="24"/>
          <w:szCs w:val="24"/>
        </w:rPr>
      </w:pPr>
      <w:r w:rsidRPr="007E749E">
        <w:rPr>
          <w:sz w:val="24"/>
          <w:szCs w:val="24"/>
        </w:rPr>
        <w:t xml:space="preserve">Los símbolos </w:t>
      </w:r>
      <w:r w:rsidR="00EF2436" w:rsidRPr="007E749E">
        <w:rPr>
          <w:sz w:val="24"/>
          <w:szCs w:val="24"/>
        </w:rPr>
        <w:t>como,</w:t>
      </w:r>
      <w:r w:rsidRPr="007E749E">
        <w:rPr>
          <w:sz w:val="24"/>
          <w:szCs w:val="24"/>
        </w:rPr>
        <w:t xml:space="preserve"> (</w:t>
      </w:r>
      <w:r w:rsidRPr="00EF2436">
        <w:rPr>
          <w:b/>
          <w:bCs/>
          <w:sz w:val="24"/>
          <w:szCs w:val="24"/>
        </w:rPr>
        <w:t>coma</w:t>
      </w:r>
      <w:r w:rsidRPr="007E749E">
        <w:rPr>
          <w:sz w:val="24"/>
          <w:szCs w:val="24"/>
        </w:rPr>
        <w:t xml:space="preserve">), ( </w:t>
      </w:r>
      <w:r w:rsidRPr="00EF2436">
        <w:rPr>
          <w:b/>
          <w:bCs/>
          <w:sz w:val="24"/>
          <w:szCs w:val="24"/>
        </w:rPr>
        <w:t>(paréntesis de apertura)</w:t>
      </w:r>
      <w:r w:rsidRPr="007E749E">
        <w:rPr>
          <w:sz w:val="24"/>
          <w:szCs w:val="24"/>
        </w:rPr>
        <w:t xml:space="preserve"> y ) </w:t>
      </w:r>
      <w:r w:rsidRPr="00EF2436">
        <w:rPr>
          <w:b/>
          <w:bCs/>
          <w:sz w:val="24"/>
          <w:szCs w:val="24"/>
        </w:rPr>
        <w:t>(paréntesis de cierre)</w:t>
      </w:r>
      <w:r w:rsidRPr="007E749E">
        <w:rPr>
          <w:sz w:val="24"/>
          <w:szCs w:val="24"/>
        </w:rPr>
        <w:t xml:space="preserve"> son parte esencial de la sintaxis de SQLMini. Estos símbolos se utilizan para separar elementos en la consulta y para delimitar expresiones.</w:t>
      </w:r>
    </w:p>
    <w:p w14:paraId="7AF8430A" w14:textId="707F117D" w:rsidR="007E749E" w:rsidRPr="00EF2436" w:rsidRDefault="007E749E" w:rsidP="007E749E">
      <w:pPr>
        <w:jc w:val="both"/>
        <w:rPr>
          <w:b/>
          <w:bCs/>
          <w:sz w:val="24"/>
          <w:szCs w:val="24"/>
        </w:rPr>
      </w:pPr>
      <w:r w:rsidRPr="00EF2436">
        <w:rPr>
          <w:b/>
          <w:bCs/>
          <w:sz w:val="24"/>
          <w:szCs w:val="24"/>
        </w:rPr>
        <w:t>Números:</w:t>
      </w:r>
    </w:p>
    <w:p w14:paraId="2130BE56" w14:textId="77777777" w:rsidR="007E749E" w:rsidRPr="007E749E" w:rsidRDefault="007E749E" w:rsidP="007E749E">
      <w:pPr>
        <w:jc w:val="both"/>
        <w:rPr>
          <w:sz w:val="24"/>
          <w:szCs w:val="24"/>
        </w:rPr>
      </w:pPr>
      <w:r w:rsidRPr="007E749E">
        <w:rPr>
          <w:sz w:val="24"/>
          <w:szCs w:val="24"/>
        </w:rPr>
        <w:t>La regla NUMERO está diseñada para reconocer tanto números enteros como números decimales. Por ejemplo, esta regla puede identificar tanto 123 como 12.34.</w:t>
      </w:r>
    </w:p>
    <w:p w14:paraId="0F81F6A7" w14:textId="5E96A6EB" w:rsidR="007E749E" w:rsidRPr="00EF2436" w:rsidRDefault="007E749E" w:rsidP="007E749E">
      <w:pPr>
        <w:jc w:val="both"/>
        <w:rPr>
          <w:b/>
          <w:bCs/>
          <w:sz w:val="24"/>
          <w:szCs w:val="24"/>
        </w:rPr>
      </w:pPr>
      <w:r w:rsidRPr="00EF2436">
        <w:rPr>
          <w:b/>
          <w:bCs/>
          <w:sz w:val="24"/>
          <w:szCs w:val="24"/>
        </w:rPr>
        <w:t>Cadenas de Texto:</w:t>
      </w:r>
    </w:p>
    <w:p w14:paraId="07E02B7B" w14:textId="77777777" w:rsidR="007E749E" w:rsidRPr="007E749E" w:rsidRDefault="007E749E" w:rsidP="007E749E">
      <w:pPr>
        <w:jc w:val="both"/>
        <w:rPr>
          <w:sz w:val="24"/>
          <w:szCs w:val="24"/>
        </w:rPr>
      </w:pPr>
      <w:r w:rsidRPr="007E749E">
        <w:rPr>
          <w:sz w:val="24"/>
          <w:szCs w:val="24"/>
        </w:rPr>
        <w:t>La regla STRING permite reconocer cadenas de texto encerradas entre comillas simples ('). Esto es crucial para manipular texto en las consultas SQL.</w:t>
      </w:r>
    </w:p>
    <w:p w14:paraId="562C8AB7" w14:textId="45368949" w:rsidR="007E749E" w:rsidRPr="00EF2436" w:rsidRDefault="007E749E" w:rsidP="007E749E">
      <w:pPr>
        <w:jc w:val="both"/>
        <w:rPr>
          <w:b/>
          <w:bCs/>
          <w:sz w:val="24"/>
          <w:szCs w:val="24"/>
        </w:rPr>
      </w:pPr>
      <w:r w:rsidRPr="00EF2436">
        <w:rPr>
          <w:b/>
          <w:bCs/>
          <w:sz w:val="24"/>
          <w:szCs w:val="24"/>
        </w:rPr>
        <w:t>Identificadores:</w:t>
      </w:r>
    </w:p>
    <w:p w14:paraId="05D270A4" w14:textId="47593836" w:rsidR="007E749E" w:rsidRPr="007E749E" w:rsidRDefault="007E749E" w:rsidP="007E749E">
      <w:pPr>
        <w:jc w:val="both"/>
        <w:rPr>
          <w:sz w:val="24"/>
          <w:szCs w:val="24"/>
        </w:rPr>
      </w:pPr>
      <w:r w:rsidRPr="007E749E">
        <w:rPr>
          <w:sz w:val="24"/>
          <w:szCs w:val="24"/>
        </w:rPr>
        <w:t xml:space="preserve">La regla ID se utiliza para reconocer identificadores, que en SQLMini suelen ser nombres de columnas o tablas. Por ejemplo, si </w:t>
      </w:r>
      <w:r w:rsidR="00236F38">
        <w:rPr>
          <w:sz w:val="24"/>
          <w:szCs w:val="24"/>
        </w:rPr>
        <w:t xml:space="preserve">tenemos </w:t>
      </w:r>
      <w:r w:rsidRPr="007E749E">
        <w:rPr>
          <w:sz w:val="24"/>
          <w:szCs w:val="24"/>
        </w:rPr>
        <w:t>una columna llamada nombre</w:t>
      </w:r>
      <w:r w:rsidR="00C722F9">
        <w:rPr>
          <w:sz w:val="24"/>
          <w:szCs w:val="24"/>
        </w:rPr>
        <w:t>,</w:t>
      </w:r>
      <w:r w:rsidRPr="007E749E">
        <w:rPr>
          <w:sz w:val="24"/>
          <w:szCs w:val="24"/>
        </w:rPr>
        <w:t xml:space="preserve"> en </w:t>
      </w:r>
      <w:r w:rsidR="00C722F9">
        <w:rPr>
          <w:sz w:val="24"/>
          <w:szCs w:val="24"/>
        </w:rPr>
        <w:t>la</w:t>
      </w:r>
      <w:r w:rsidRPr="007E749E">
        <w:rPr>
          <w:sz w:val="24"/>
          <w:szCs w:val="24"/>
        </w:rPr>
        <w:t xml:space="preserve"> base de datos, esta regla permitirá identificarla.</w:t>
      </w:r>
    </w:p>
    <w:p w14:paraId="7EC2E91E" w14:textId="0DE3CDF4" w:rsidR="007E749E" w:rsidRPr="00C722F9" w:rsidRDefault="007E749E" w:rsidP="007E749E">
      <w:pPr>
        <w:jc w:val="both"/>
        <w:rPr>
          <w:b/>
          <w:bCs/>
          <w:sz w:val="24"/>
          <w:szCs w:val="24"/>
        </w:rPr>
      </w:pPr>
      <w:r w:rsidRPr="00C722F9">
        <w:rPr>
          <w:b/>
          <w:bCs/>
          <w:sz w:val="24"/>
          <w:szCs w:val="24"/>
        </w:rPr>
        <w:t>Espacios en Blanco:</w:t>
      </w:r>
    </w:p>
    <w:p w14:paraId="16761BB6" w14:textId="77777777" w:rsidR="007E749E" w:rsidRPr="007E749E" w:rsidRDefault="007E749E" w:rsidP="007E749E">
      <w:pPr>
        <w:jc w:val="both"/>
        <w:rPr>
          <w:sz w:val="24"/>
          <w:szCs w:val="24"/>
        </w:rPr>
      </w:pPr>
      <w:r w:rsidRPr="007E749E">
        <w:rPr>
          <w:sz w:val="24"/>
          <w:szCs w:val="24"/>
        </w:rPr>
        <w:t>La regla WS se encarga de ignorar los espacios en blanco, tabulaciones, retornos de carro y saltos de línea. Esto es importante para que el analizador léxico pueda omitir caracteres que no afectan la estructura de la consulta.</w:t>
      </w:r>
    </w:p>
    <w:p w14:paraId="4C11D9AD" w14:textId="6AE5D351" w:rsidR="007E749E" w:rsidRPr="007E749E" w:rsidRDefault="007E749E" w:rsidP="007E749E">
      <w:pPr>
        <w:jc w:val="both"/>
        <w:rPr>
          <w:sz w:val="24"/>
          <w:szCs w:val="24"/>
        </w:rPr>
      </w:pPr>
      <w:r w:rsidRPr="007E749E">
        <w:rPr>
          <w:sz w:val="24"/>
          <w:szCs w:val="24"/>
        </w:rPr>
        <w:t xml:space="preserve">Al definir estas reglas léxicas, </w:t>
      </w:r>
      <w:r w:rsidR="00C722F9">
        <w:rPr>
          <w:sz w:val="24"/>
          <w:szCs w:val="24"/>
        </w:rPr>
        <w:t xml:space="preserve">establecemos </w:t>
      </w:r>
      <w:r w:rsidRPr="007E749E">
        <w:rPr>
          <w:sz w:val="24"/>
          <w:szCs w:val="24"/>
        </w:rPr>
        <w:t>la base para que el analizador léxico pueda reconocer los elementos individuales del código fuente SQLMini. Estos tokens serán utilizados posteriormente por el analizador sintáctico para construir la estructura de la consulta en forma de árbol sintáctico abstracto (AST).</w:t>
      </w:r>
    </w:p>
    <w:p w14:paraId="1C7C54CD" w14:textId="77777777" w:rsidR="007E749E" w:rsidRPr="007E749E" w:rsidRDefault="007E749E" w:rsidP="007E749E">
      <w:pPr>
        <w:rPr>
          <w:sz w:val="24"/>
          <w:szCs w:val="24"/>
        </w:rPr>
      </w:pPr>
    </w:p>
    <w:p w14:paraId="68CE0AEC" w14:textId="77777777" w:rsidR="007E749E" w:rsidRPr="007E749E" w:rsidRDefault="007E749E" w:rsidP="007E749E">
      <w:pPr>
        <w:rPr>
          <w:sz w:val="24"/>
          <w:szCs w:val="24"/>
        </w:rPr>
      </w:pPr>
    </w:p>
    <w:p w14:paraId="4385E064" w14:textId="77777777" w:rsidR="007E749E" w:rsidRPr="007E749E" w:rsidRDefault="007E749E" w:rsidP="007E749E">
      <w:pPr>
        <w:rPr>
          <w:sz w:val="24"/>
          <w:szCs w:val="24"/>
        </w:rPr>
      </w:pPr>
    </w:p>
    <w:p w14:paraId="01FE424F" w14:textId="77777777" w:rsidR="007E749E" w:rsidRPr="007E749E" w:rsidRDefault="007E749E" w:rsidP="007E749E">
      <w:pPr>
        <w:rPr>
          <w:sz w:val="24"/>
          <w:szCs w:val="24"/>
        </w:rPr>
      </w:pPr>
    </w:p>
    <w:p w14:paraId="605106B4" w14:textId="65F990C0" w:rsidR="004B2893" w:rsidRDefault="004B2893">
      <w:pPr>
        <w:rPr>
          <w:sz w:val="24"/>
          <w:szCs w:val="24"/>
        </w:rPr>
      </w:pPr>
      <w:r>
        <w:rPr>
          <w:sz w:val="24"/>
          <w:szCs w:val="24"/>
        </w:rPr>
        <w:br w:type="page"/>
      </w:r>
    </w:p>
    <w:p w14:paraId="189E012D" w14:textId="77777777" w:rsidR="004B2893" w:rsidRPr="004B2893" w:rsidRDefault="004B2893" w:rsidP="004B2893">
      <w:pPr>
        <w:jc w:val="both"/>
        <w:rPr>
          <w:sz w:val="24"/>
          <w:szCs w:val="24"/>
        </w:rPr>
      </w:pPr>
    </w:p>
    <w:p w14:paraId="732F4EC0" w14:textId="15BF43FE" w:rsidR="004B2893" w:rsidRDefault="004B2893" w:rsidP="004B2893">
      <w:pPr>
        <w:jc w:val="both"/>
        <w:rPr>
          <w:sz w:val="24"/>
          <w:szCs w:val="24"/>
        </w:rPr>
      </w:pPr>
      <w:r>
        <w:rPr>
          <w:sz w:val="24"/>
          <w:szCs w:val="24"/>
        </w:rPr>
        <w:t xml:space="preserve">Una vez introducido el </w:t>
      </w:r>
      <w:r>
        <w:rPr>
          <w:i/>
          <w:iCs/>
          <w:sz w:val="24"/>
          <w:szCs w:val="24"/>
        </w:rPr>
        <w:t>lexer</w:t>
      </w:r>
      <w:r>
        <w:rPr>
          <w:sz w:val="24"/>
          <w:szCs w:val="24"/>
        </w:rPr>
        <w:t xml:space="preserve"> nos vamos al </w:t>
      </w:r>
      <w:r>
        <w:rPr>
          <w:i/>
          <w:iCs/>
          <w:sz w:val="24"/>
          <w:szCs w:val="24"/>
        </w:rPr>
        <w:t>parser</w:t>
      </w:r>
      <w:r>
        <w:rPr>
          <w:sz w:val="24"/>
          <w:szCs w:val="24"/>
        </w:rPr>
        <w:t>, el cuál tiene el siguiente código fuente:</w:t>
      </w:r>
    </w:p>
    <w:p w14:paraId="71AFF623"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F79C6"/>
          <w:sz w:val="21"/>
          <w:szCs w:val="21"/>
          <w:lang w:eastAsia="es-ES"/>
          <w14:ligatures w14:val="none"/>
        </w:rPr>
        <w:t>parser</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FF79C6"/>
          <w:sz w:val="21"/>
          <w:szCs w:val="21"/>
          <w:lang w:eastAsia="es-ES"/>
          <w14:ligatures w14:val="none"/>
        </w:rPr>
        <w:t>grammar</w:t>
      </w:r>
      <w:r w:rsidRPr="004B2893">
        <w:rPr>
          <w:rFonts w:ascii="Consolas" w:eastAsia="Times New Roman" w:hAnsi="Consolas" w:cs="Times New Roman"/>
          <w:color w:val="F8F8F2"/>
          <w:sz w:val="21"/>
          <w:szCs w:val="21"/>
          <w:lang w:eastAsia="es-ES"/>
          <w14:ligatures w14:val="none"/>
        </w:rPr>
        <w:t xml:space="preserve"> gSqlMiniParser;</w:t>
      </w:r>
    </w:p>
    <w:p w14:paraId="068288D7"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58C857C7"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F79C6"/>
          <w:sz w:val="21"/>
          <w:szCs w:val="21"/>
          <w:lang w:eastAsia="es-ES"/>
          <w14:ligatures w14:val="none"/>
        </w:rPr>
        <w:t>options</w:t>
      </w:r>
      <w:r w:rsidRPr="004B2893">
        <w:rPr>
          <w:rFonts w:ascii="Consolas" w:eastAsia="Times New Roman" w:hAnsi="Consolas" w:cs="Times New Roman"/>
          <w:color w:val="F8F8F2"/>
          <w:sz w:val="21"/>
          <w:szCs w:val="21"/>
          <w:lang w:eastAsia="es-ES"/>
          <w14:ligatures w14:val="none"/>
        </w:rPr>
        <w:t>{</w:t>
      </w:r>
    </w:p>
    <w:p w14:paraId="18DC4590"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tokenVocab = </w:t>
      </w:r>
      <w:r w:rsidRPr="004B2893">
        <w:rPr>
          <w:rFonts w:ascii="Consolas" w:eastAsia="Times New Roman" w:hAnsi="Consolas" w:cs="Times New Roman"/>
          <w:color w:val="BD93F9"/>
          <w:sz w:val="21"/>
          <w:szCs w:val="21"/>
          <w:lang w:eastAsia="es-ES"/>
          <w14:ligatures w14:val="none"/>
        </w:rPr>
        <w:t>gSqlMiniLexer</w:t>
      </w:r>
      <w:r w:rsidRPr="004B2893">
        <w:rPr>
          <w:rFonts w:ascii="Consolas" w:eastAsia="Times New Roman" w:hAnsi="Consolas" w:cs="Times New Roman"/>
          <w:color w:val="F8F8F2"/>
          <w:sz w:val="21"/>
          <w:szCs w:val="21"/>
          <w:lang w:eastAsia="es-ES"/>
          <w14:ligatures w14:val="none"/>
        </w:rPr>
        <w:t>;</w:t>
      </w:r>
    </w:p>
    <w:p w14:paraId="556557BD"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language = </w:t>
      </w:r>
      <w:r w:rsidRPr="004B2893">
        <w:rPr>
          <w:rFonts w:ascii="Consolas" w:eastAsia="Times New Roman" w:hAnsi="Consolas" w:cs="Times New Roman"/>
          <w:color w:val="BD93F9"/>
          <w:sz w:val="21"/>
          <w:szCs w:val="21"/>
          <w:lang w:eastAsia="es-ES"/>
          <w14:ligatures w14:val="none"/>
        </w:rPr>
        <w:t>Java</w:t>
      </w:r>
      <w:r w:rsidRPr="004B2893">
        <w:rPr>
          <w:rFonts w:ascii="Consolas" w:eastAsia="Times New Roman" w:hAnsi="Consolas" w:cs="Times New Roman"/>
          <w:color w:val="F8F8F2"/>
          <w:sz w:val="21"/>
          <w:szCs w:val="21"/>
          <w:lang w:eastAsia="es-ES"/>
          <w14:ligatures w14:val="none"/>
        </w:rPr>
        <w:t>;</w:t>
      </w:r>
    </w:p>
    <w:p w14:paraId="2BE3D0DE"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w:t>
      </w:r>
    </w:p>
    <w:p w14:paraId="5DD09B01"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26D764B5"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50FA7B"/>
          <w:sz w:val="21"/>
          <w:szCs w:val="21"/>
          <w:lang w:eastAsia="es-ES"/>
          <w14:ligatures w14:val="none"/>
        </w:rPr>
        <w:t>consultaSelect</w:t>
      </w: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i/>
          <w:iCs/>
          <w:color w:val="8BE9FD"/>
          <w:sz w:val="21"/>
          <w:szCs w:val="21"/>
          <w:lang w:eastAsia="es-ES"/>
          <w14:ligatures w14:val="none"/>
        </w:rPr>
        <w:t>SELECT</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columnas</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FROM</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nombreTabla</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sentenciaWhere</w:t>
      </w:r>
      <w:r w:rsidRPr="004B2893">
        <w:rPr>
          <w:rFonts w:ascii="Consolas" w:eastAsia="Times New Roman" w:hAnsi="Consolas" w:cs="Times New Roman"/>
          <w:color w:val="F1FA8C"/>
          <w:sz w:val="21"/>
          <w:szCs w:val="21"/>
          <w:lang w:eastAsia="es-ES"/>
          <w14:ligatures w14:val="none"/>
        </w:rPr>
        <w:t>?</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sentenciaOrderBy</w:t>
      </w:r>
      <w:r w:rsidRPr="004B2893">
        <w:rPr>
          <w:rFonts w:ascii="Consolas" w:eastAsia="Times New Roman" w:hAnsi="Consolas" w:cs="Times New Roman"/>
          <w:color w:val="F1FA8C"/>
          <w:sz w:val="21"/>
          <w:szCs w:val="21"/>
          <w:lang w:eastAsia="es-ES"/>
          <w14:ligatures w14:val="none"/>
        </w:rPr>
        <w:t>?</w:t>
      </w:r>
      <w:r w:rsidRPr="004B2893">
        <w:rPr>
          <w:rFonts w:ascii="Consolas" w:eastAsia="Times New Roman" w:hAnsi="Consolas" w:cs="Times New Roman"/>
          <w:color w:val="F8F8F2"/>
          <w:sz w:val="21"/>
          <w:szCs w:val="21"/>
          <w:lang w:eastAsia="es-ES"/>
          <w14:ligatures w14:val="none"/>
        </w:rPr>
        <w:t>;</w:t>
      </w:r>
    </w:p>
    <w:p w14:paraId="303F4A72"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0717D753"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50FA7B"/>
          <w:sz w:val="21"/>
          <w:szCs w:val="21"/>
          <w:lang w:eastAsia="es-ES"/>
          <w14:ligatures w14:val="none"/>
        </w:rPr>
        <w:t>columnas</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nombreColumna</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COMA</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nombreColumna</w:t>
      </w:r>
      <w:r w:rsidRPr="004B2893">
        <w:rPr>
          <w:rFonts w:ascii="Consolas" w:eastAsia="Times New Roman" w:hAnsi="Consolas" w:cs="Times New Roman"/>
          <w:color w:val="F8F8F2"/>
          <w:sz w:val="21"/>
          <w:szCs w:val="21"/>
          <w:lang w:eastAsia="es-ES"/>
          <w14:ligatures w14:val="none"/>
        </w:rPr>
        <w:t>)</w:t>
      </w:r>
      <w:r w:rsidRPr="004B2893">
        <w:rPr>
          <w:rFonts w:ascii="Consolas" w:eastAsia="Times New Roman" w:hAnsi="Consolas" w:cs="Times New Roman"/>
          <w:color w:val="F1FA8C"/>
          <w:sz w:val="21"/>
          <w:szCs w:val="21"/>
          <w:lang w:eastAsia="es-ES"/>
          <w14:ligatures w14:val="none"/>
        </w:rPr>
        <w:t>*</w:t>
      </w:r>
      <w:r w:rsidRPr="004B2893">
        <w:rPr>
          <w:rFonts w:ascii="Consolas" w:eastAsia="Times New Roman" w:hAnsi="Consolas" w:cs="Times New Roman"/>
          <w:color w:val="F8F8F2"/>
          <w:sz w:val="21"/>
          <w:szCs w:val="21"/>
          <w:lang w:eastAsia="es-ES"/>
          <w14:ligatures w14:val="none"/>
        </w:rPr>
        <w:t>;</w:t>
      </w:r>
    </w:p>
    <w:p w14:paraId="38AC51CF"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45CB570D"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50FA7B"/>
          <w:sz w:val="21"/>
          <w:szCs w:val="21"/>
          <w:lang w:eastAsia="es-ES"/>
          <w14:ligatures w14:val="none"/>
        </w:rPr>
        <w:t>nombreColumna</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ID</w:t>
      </w:r>
      <w:r w:rsidRPr="004B2893">
        <w:rPr>
          <w:rFonts w:ascii="Consolas" w:eastAsia="Times New Roman" w:hAnsi="Consolas" w:cs="Times New Roman"/>
          <w:color w:val="F8F8F2"/>
          <w:sz w:val="21"/>
          <w:szCs w:val="21"/>
          <w:lang w:eastAsia="es-ES"/>
          <w14:ligatures w14:val="none"/>
        </w:rPr>
        <w:t>;</w:t>
      </w:r>
    </w:p>
    <w:p w14:paraId="24D77A4C"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797B70A6"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50FA7B"/>
          <w:sz w:val="21"/>
          <w:szCs w:val="21"/>
          <w:lang w:eastAsia="es-ES"/>
          <w14:ligatures w14:val="none"/>
        </w:rPr>
        <w:t>nombreTabla</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ID</w:t>
      </w:r>
      <w:r w:rsidRPr="004B2893">
        <w:rPr>
          <w:rFonts w:ascii="Consolas" w:eastAsia="Times New Roman" w:hAnsi="Consolas" w:cs="Times New Roman"/>
          <w:color w:val="F8F8F2"/>
          <w:sz w:val="21"/>
          <w:szCs w:val="21"/>
          <w:lang w:eastAsia="es-ES"/>
          <w14:ligatures w14:val="none"/>
        </w:rPr>
        <w:t>;</w:t>
      </w:r>
    </w:p>
    <w:p w14:paraId="0F9D959B"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2B81142E"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50FA7B"/>
          <w:sz w:val="21"/>
          <w:szCs w:val="21"/>
          <w:lang w:eastAsia="es-ES"/>
          <w14:ligatures w14:val="none"/>
        </w:rPr>
        <w:t>sentenciaWhere</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WHERE</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expresion</w:t>
      </w:r>
      <w:r w:rsidRPr="004B2893">
        <w:rPr>
          <w:rFonts w:ascii="Consolas" w:eastAsia="Times New Roman" w:hAnsi="Consolas" w:cs="Times New Roman"/>
          <w:color w:val="F8F8F2"/>
          <w:sz w:val="21"/>
          <w:szCs w:val="21"/>
          <w:lang w:eastAsia="es-ES"/>
          <w14:ligatures w14:val="none"/>
        </w:rPr>
        <w:t>;</w:t>
      </w:r>
    </w:p>
    <w:p w14:paraId="11EFFD62"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3ED855D2"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50FA7B"/>
          <w:sz w:val="21"/>
          <w:szCs w:val="21"/>
          <w:lang w:eastAsia="es-ES"/>
          <w14:ligatures w14:val="none"/>
        </w:rPr>
        <w:t>sentenciaOrderBy</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ORDER</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BY</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nombreColumna</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metodoOrdenacion</w:t>
      </w:r>
      <w:r w:rsidRPr="004B2893">
        <w:rPr>
          <w:rFonts w:ascii="Consolas" w:eastAsia="Times New Roman" w:hAnsi="Consolas" w:cs="Times New Roman"/>
          <w:color w:val="F8F8F2"/>
          <w:sz w:val="21"/>
          <w:szCs w:val="21"/>
          <w:lang w:eastAsia="es-ES"/>
          <w14:ligatures w14:val="none"/>
        </w:rPr>
        <w:t>;</w:t>
      </w:r>
    </w:p>
    <w:p w14:paraId="0C611C21"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0480D25E"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50FA7B"/>
          <w:sz w:val="21"/>
          <w:szCs w:val="21"/>
          <w:lang w:eastAsia="es-ES"/>
          <w14:ligatures w14:val="none"/>
        </w:rPr>
        <w:t>metodoOrdenacion</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ASC</w:t>
      </w: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i/>
          <w:iCs/>
          <w:color w:val="8BE9FD"/>
          <w:sz w:val="21"/>
          <w:szCs w:val="21"/>
          <w:lang w:eastAsia="es-ES"/>
          <w14:ligatures w14:val="none"/>
        </w:rPr>
        <w:t>DESC</w:t>
      </w:r>
      <w:r w:rsidRPr="004B2893">
        <w:rPr>
          <w:rFonts w:ascii="Consolas" w:eastAsia="Times New Roman" w:hAnsi="Consolas" w:cs="Times New Roman"/>
          <w:color w:val="F8F8F2"/>
          <w:sz w:val="21"/>
          <w:szCs w:val="21"/>
          <w:lang w:eastAsia="es-ES"/>
          <w14:ligatures w14:val="none"/>
        </w:rPr>
        <w:t>;</w:t>
      </w:r>
    </w:p>
    <w:p w14:paraId="5D131259"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p>
    <w:p w14:paraId="3FB3D4FF"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50FA7B"/>
          <w:sz w:val="21"/>
          <w:szCs w:val="21"/>
          <w:lang w:eastAsia="es-ES"/>
          <w14:ligatures w14:val="none"/>
        </w:rPr>
        <w:t>expresion</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ABREPARENTESIS</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expresion</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CIERRAPARENTESIS</w:t>
      </w:r>
    </w:p>
    <w:p w14:paraId="70FF0D5B"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color w:val="8BE9FD"/>
          <w:sz w:val="21"/>
          <w:szCs w:val="21"/>
          <w:lang w:eastAsia="es-ES"/>
          <w14:ligatures w14:val="none"/>
        </w:rPr>
        <w:t>expresion</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AND</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expresion</w:t>
      </w:r>
    </w:p>
    <w:p w14:paraId="03B04A48"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color w:val="8BE9FD"/>
          <w:sz w:val="21"/>
          <w:szCs w:val="21"/>
          <w:lang w:eastAsia="es-ES"/>
          <w14:ligatures w14:val="none"/>
        </w:rPr>
        <w:t>expresion</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OR</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color w:val="8BE9FD"/>
          <w:sz w:val="21"/>
          <w:szCs w:val="21"/>
          <w:lang w:eastAsia="es-ES"/>
          <w14:ligatures w14:val="none"/>
        </w:rPr>
        <w:t>expresion</w:t>
      </w:r>
    </w:p>
    <w:p w14:paraId="1D1E6721"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color w:val="8BE9FD"/>
          <w:sz w:val="21"/>
          <w:szCs w:val="21"/>
          <w:lang w:eastAsia="es-ES"/>
          <w14:ligatures w14:val="none"/>
        </w:rPr>
        <w:t>nombreColumna</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IGUALQUE</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NUMERO</w:t>
      </w: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i/>
          <w:iCs/>
          <w:color w:val="8BE9FD"/>
          <w:sz w:val="21"/>
          <w:szCs w:val="21"/>
          <w:lang w:eastAsia="es-ES"/>
          <w14:ligatures w14:val="none"/>
        </w:rPr>
        <w:t>STRING</w:t>
      </w:r>
      <w:r w:rsidRPr="004B2893">
        <w:rPr>
          <w:rFonts w:ascii="Consolas" w:eastAsia="Times New Roman" w:hAnsi="Consolas" w:cs="Times New Roman"/>
          <w:color w:val="F8F8F2"/>
          <w:sz w:val="21"/>
          <w:szCs w:val="21"/>
          <w:lang w:eastAsia="es-ES"/>
          <w14:ligatures w14:val="none"/>
        </w:rPr>
        <w:t>)</w:t>
      </w:r>
    </w:p>
    <w:p w14:paraId="32670E98" w14:textId="77777777" w:rsidR="004B2893" w:rsidRPr="004B2893" w:rsidRDefault="004B2893" w:rsidP="004B2893">
      <w:pPr>
        <w:shd w:val="clear" w:color="auto" w:fill="282A36"/>
        <w:spacing w:after="0" w:line="285" w:lineRule="atLeast"/>
        <w:rPr>
          <w:rFonts w:ascii="Consolas" w:eastAsia="Times New Roman" w:hAnsi="Consolas" w:cs="Times New Roman"/>
          <w:color w:val="F8F8F2"/>
          <w:sz w:val="21"/>
          <w:szCs w:val="21"/>
          <w:lang w:eastAsia="es-ES"/>
          <w14:ligatures w14:val="none"/>
        </w:rPr>
      </w:pP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color w:val="8BE9FD"/>
          <w:sz w:val="21"/>
          <w:szCs w:val="21"/>
          <w:lang w:eastAsia="es-ES"/>
          <w14:ligatures w14:val="none"/>
        </w:rPr>
        <w:t>nombreColumna</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MAYORQUE</w:t>
      </w:r>
      <w:r w:rsidRPr="004B2893">
        <w:rPr>
          <w:rFonts w:ascii="Consolas" w:eastAsia="Times New Roman" w:hAnsi="Consolas" w:cs="Times New Roman"/>
          <w:color w:val="F8F8F2"/>
          <w:sz w:val="21"/>
          <w:szCs w:val="21"/>
          <w:lang w:eastAsia="es-ES"/>
          <w14:ligatures w14:val="none"/>
        </w:rPr>
        <w:t xml:space="preserve"> | </w:t>
      </w:r>
      <w:r w:rsidRPr="004B2893">
        <w:rPr>
          <w:rFonts w:ascii="Consolas" w:eastAsia="Times New Roman" w:hAnsi="Consolas" w:cs="Times New Roman"/>
          <w:i/>
          <w:iCs/>
          <w:color w:val="8BE9FD"/>
          <w:sz w:val="21"/>
          <w:szCs w:val="21"/>
          <w:lang w:eastAsia="es-ES"/>
          <w14:ligatures w14:val="none"/>
        </w:rPr>
        <w:t>MAYORIGUALQUE</w:t>
      </w:r>
      <w:r w:rsidRPr="004B2893">
        <w:rPr>
          <w:rFonts w:ascii="Consolas" w:eastAsia="Times New Roman" w:hAnsi="Consolas" w:cs="Times New Roman"/>
          <w:color w:val="F8F8F2"/>
          <w:sz w:val="21"/>
          <w:szCs w:val="21"/>
          <w:lang w:eastAsia="es-ES"/>
          <w14:ligatures w14:val="none"/>
        </w:rPr>
        <w:t xml:space="preserve">) </w:t>
      </w:r>
      <w:r w:rsidRPr="004B2893">
        <w:rPr>
          <w:rFonts w:ascii="Consolas" w:eastAsia="Times New Roman" w:hAnsi="Consolas" w:cs="Times New Roman"/>
          <w:i/>
          <w:iCs/>
          <w:color w:val="8BE9FD"/>
          <w:sz w:val="21"/>
          <w:szCs w:val="21"/>
          <w:lang w:eastAsia="es-ES"/>
          <w14:ligatures w14:val="none"/>
        </w:rPr>
        <w:t>NUMERO</w:t>
      </w:r>
      <w:r w:rsidRPr="004B2893">
        <w:rPr>
          <w:rFonts w:ascii="Consolas" w:eastAsia="Times New Roman" w:hAnsi="Consolas" w:cs="Times New Roman"/>
          <w:color w:val="F8F8F2"/>
          <w:sz w:val="21"/>
          <w:szCs w:val="21"/>
          <w:lang w:eastAsia="es-ES"/>
          <w14:ligatures w14:val="none"/>
        </w:rPr>
        <w:t>;</w:t>
      </w:r>
    </w:p>
    <w:p w14:paraId="4E0BDCEF" w14:textId="77777777" w:rsidR="004B2893" w:rsidRDefault="004B2893" w:rsidP="004B1532">
      <w:pPr>
        <w:jc w:val="both"/>
        <w:rPr>
          <w:sz w:val="24"/>
          <w:szCs w:val="24"/>
        </w:rPr>
      </w:pPr>
    </w:p>
    <w:p w14:paraId="674617D3" w14:textId="35E17359" w:rsidR="004B1532" w:rsidRDefault="004B1532" w:rsidP="004B1532">
      <w:pPr>
        <w:jc w:val="both"/>
      </w:pPr>
      <w:r w:rsidRPr="004B1532">
        <w:rPr>
          <w:b/>
          <w:bCs/>
        </w:rPr>
        <w:t>consultaSelect</w:t>
      </w:r>
      <w:r>
        <w:t xml:space="preserve">: Esta es la regla principal que representa una consulta SELECT en SQLMini. Incluye todas las posibles partes de una consulta: la </w:t>
      </w:r>
      <w:r w:rsidRPr="004B1532">
        <w:rPr>
          <w:b/>
          <w:bCs/>
        </w:rPr>
        <w:t>selección de columnas</w:t>
      </w:r>
      <w:r>
        <w:t xml:space="preserve">, </w:t>
      </w:r>
      <w:r w:rsidRPr="004B1532">
        <w:rPr>
          <w:b/>
          <w:bCs/>
        </w:rPr>
        <w:t>la tabla de donde se seleccionan los datos</w:t>
      </w:r>
      <w:r>
        <w:t xml:space="preserve">, la </w:t>
      </w:r>
      <w:r w:rsidRPr="00130D5A">
        <w:rPr>
          <w:b/>
          <w:bCs/>
        </w:rPr>
        <w:t>cláusula WHERE (opcional)</w:t>
      </w:r>
      <w:r>
        <w:t xml:space="preserve"> y la </w:t>
      </w:r>
      <w:r w:rsidRPr="00130D5A">
        <w:rPr>
          <w:b/>
          <w:bCs/>
        </w:rPr>
        <w:t>cláusula ORDER BY (opcional).</w:t>
      </w:r>
    </w:p>
    <w:p w14:paraId="16A965F1" w14:textId="1F104B61" w:rsidR="004B1532" w:rsidRDefault="004B1532" w:rsidP="004B1532">
      <w:pPr>
        <w:jc w:val="both"/>
      </w:pPr>
      <w:r w:rsidRPr="00767683">
        <w:rPr>
          <w:b/>
          <w:bCs/>
        </w:rPr>
        <w:t>columnas</w:t>
      </w:r>
      <w:r>
        <w:t>: Define la lista de columnas que se seleccionarán en la consulta. Puede haber una o más columnas separadas por comas.</w:t>
      </w:r>
    </w:p>
    <w:p w14:paraId="7288FF62" w14:textId="3252C25D" w:rsidR="004B1532" w:rsidRDefault="004B1532" w:rsidP="004B1532">
      <w:pPr>
        <w:jc w:val="both"/>
      </w:pPr>
      <w:r w:rsidRPr="00767683">
        <w:rPr>
          <w:b/>
          <w:bCs/>
        </w:rPr>
        <w:t>nombreColumna</w:t>
      </w:r>
      <w:r>
        <w:t>: Representa el nombre de una columna. Esto es esencial para especificar qué datos se deben recuperar de la tabla.</w:t>
      </w:r>
    </w:p>
    <w:p w14:paraId="5F64247C" w14:textId="5729EF6E" w:rsidR="004B1532" w:rsidRDefault="004B1532" w:rsidP="004B1532">
      <w:pPr>
        <w:jc w:val="both"/>
      </w:pPr>
      <w:r w:rsidRPr="00767683">
        <w:rPr>
          <w:b/>
          <w:bCs/>
        </w:rPr>
        <w:t>nombreTabla</w:t>
      </w:r>
      <w:r>
        <w:t>: Define el nombre de la tabla desde donde se seleccionarán los datos.</w:t>
      </w:r>
    </w:p>
    <w:p w14:paraId="4FFCB1D1" w14:textId="5C2C338C" w:rsidR="004B1532" w:rsidRDefault="004B1532" w:rsidP="004B1532">
      <w:pPr>
        <w:jc w:val="both"/>
      </w:pPr>
      <w:r w:rsidRPr="00767683">
        <w:rPr>
          <w:b/>
          <w:bCs/>
        </w:rPr>
        <w:t>sentenciaWhere</w:t>
      </w:r>
      <w:r>
        <w:t>: Representa la cláusula WHERE que filtra los resultados de la consulta según una condición dada.</w:t>
      </w:r>
    </w:p>
    <w:p w14:paraId="2C3E8787" w14:textId="77777777" w:rsidR="004B1532" w:rsidRDefault="004B1532" w:rsidP="004B1532">
      <w:pPr>
        <w:jc w:val="both"/>
      </w:pPr>
      <w:r w:rsidRPr="00767683">
        <w:rPr>
          <w:b/>
          <w:bCs/>
        </w:rPr>
        <w:t>sentenciaOrderBy</w:t>
      </w:r>
      <w:r>
        <w:t>: Representa la cláusula ORDER BY que permite ordenar los resultados de la consulta.</w:t>
      </w:r>
    </w:p>
    <w:p w14:paraId="75E20F65" w14:textId="77777777" w:rsidR="004B1532" w:rsidRDefault="004B1532" w:rsidP="004B1532">
      <w:pPr>
        <w:jc w:val="both"/>
      </w:pPr>
    </w:p>
    <w:p w14:paraId="45046F86" w14:textId="02662F77" w:rsidR="004B1532" w:rsidRDefault="004B1532" w:rsidP="004B1532">
      <w:pPr>
        <w:jc w:val="both"/>
      </w:pPr>
      <w:r w:rsidRPr="009278B6">
        <w:rPr>
          <w:b/>
          <w:bCs/>
        </w:rPr>
        <w:lastRenderedPageBreak/>
        <w:t>metodoOrdenacion</w:t>
      </w:r>
      <w:r>
        <w:t>: Define si se ordena de forma ascendente (ASC) o descendente (DESC) según una columna específica.</w:t>
      </w:r>
    </w:p>
    <w:p w14:paraId="205AE2AE" w14:textId="266EC985" w:rsidR="004B1532" w:rsidRDefault="004B1532" w:rsidP="004B1532">
      <w:pPr>
        <w:jc w:val="both"/>
      </w:pPr>
      <w:r w:rsidRPr="009278B6">
        <w:rPr>
          <w:b/>
          <w:bCs/>
        </w:rPr>
        <w:t>expresion</w:t>
      </w:r>
      <w:r>
        <w:t>: Esta regla define las diferentes expresiones que pueden aparecer en la cláusula WHERE. Pueden ser comparaciones, operaciones lógicas (AND y OR) o expresiones entre paréntesis.</w:t>
      </w:r>
    </w:p>
    <w:p w14:paraId="5BF2A246" w14:textId="3E01191C" w:rsidR="004B1532" w:rsidRDefault="004B1532" w:rsidP="004B1532">
      <w:pPr>
        <w:jc w:val="both"/>
      </w:pPr>
      <w:r>
        <w:t>Reglas alternativas en expresion: Se incluyen diferentes formas de expresiones, como comparaciones entre columnas y valores, así como operaciones lógicas.</w:t>
      </w:r>
    </w:p>
    <w:p w14:paraId="5BBBFF6C" w14:textId="152FBE7E" w:rsidR="00EF210C" w:rsidRDefault="004B1532" w:rsidP="004B1532">
      <w:pPr>
        <w:jc w:val="both"/>
      </w:pPr>
      <w:r>
        <w:t xml:space="preserve">Ahora, puedes </w:t>
      </w:r>
      <w:r w:rsidR="009278B6">
        <w:t>utilizaremos</w:t>
      </w:r>
      <w:r>
        <w:t xml:space="preserve"> este parser para analizar consultas y construir el árbol sintáctico abstracto correspondiente.</w:t>
      </w:r>
    </w:p>
    <w:p w14:paraId="68458F99" w14:textId="77777777" w:rsidR="00303635" w:rsidRDefault="00303635" w:rsidP="004B1532">
      <w:pPr>
        <w:jc w:val="both"/>
      </w:pPr>
    </w:p>
    <w:p w14:paraId="27A27D5A" w14:textId="000125E5" w:rsidR="00303635" w:rsidRPr="00EF210C" w:rsidRDefault="00303635" w:rsidP="004B1532">
      <w:pPr>
        <w:jc w:val="both"/>
      </w:pPr>
      <w:r>
        <w:rPr>
          <w:noProof/>
        </w:rPr>
        <w:drawing>
          <wp:inline distT="0" distB="0" distL="0" distR="0" wp14:anchorId="47176003" wp14:editId="344C763A">
            <wp:extent cx="5943600" cy="3343624"/>
            <wp:effectExtent l="0" t="0" r="0" b="9525"/>
            <wp:docPr id="1410098206" name="Imagen 1" descr="Captura de pantalla d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0098206" name="Imagen 1" descr="Captura de pantalla de computadora&#10;&#10;Descripción generada automáticamente"/>
                    <pic:cNvPicPr/>
                  </pic:nvPicPr>
                  <pic:blipFill>
                    <a:blip r:embed="rId7"/>
                    <a:stretch>
                      <a:fillRect/>
                    </a:stretch>
                  </pic:blipFill>
                  <pic:spPr>
                    <a:xfrm>
                      <a:off x="0" y="0"/>
                      <a:ext cx="5955945" cy="3350569"/>
                    </a:xfrm>
                    <a:prstGeom prst="rect">
                      <a:avLst/>
                    </a:prstGeom>
                  </pic:spPr>
                </pic:pic>
              </a:graphicData>
            </a:graphic>
          </wp:inline>
        </w:drawing>
      </w:r>
    </w:p>
    <w:p w14:paraId="64FF0E4F" w14:textId="38D20CA9" w:rsidR="00EF210C" w:rsidRPr="00ED0FB4" w:rsidRDefault="006209EE" w:rsidP="0080117A">
      <w:pPr>
        <w:pStyle w:val="Ttulo2"/>
        <w:jc w:val="center"/>
        <w:rPr>
          <w:rFonts w:ascii="Calibri" w:eastAsia="Calibri" w:hAnsi="Calibri"/>
        </w:rPr>
      </w:pPr>
      <w:bookmarkStart w:id="3" w:name="_Toc150244945"/>
      <w:r w:rsidRPr="0080117A">
        <w:rPr>
          <w:rFonts w:eastAsia="Calibri"/>
          <w:b/>
          <w:bCs/>
          <w:color w:val="FF0000"/>
          <w:sz w:val="32"/>
          <w:szCs w:val="32"/>
        </w:rPr>
        <w:t>1.2</w:t>
      </w:r>
      <w:r w:rsidRPr="00E3037E">
        <w:rPr>
          <w:rFonts w:eastAsia="Calibri"/>
        </w:rPr>
        <w:t xml:space="preserve"> </w:t>
      </w:r>
      <w:r w:rsidR="00E3037E" w:rsidRPr="00E3037E">
        <w:rPr>
          <w:rFonts w:eastAsia="Calibri"/>
        </w:rPr>
        <w:t xml:space="preserve">   </w:t>
      </w:r>
      <w:r w:rsidRPr="004430F4">
        <w:rPr>
          <w:rFonts w:eastAsia="Calibri"/>
          <w:b/>
          <w:bCs/>
          <w:color w:val="FF0000"/>
          <w:sz w:val="32"/>
          <w:szCs w:val="32"/>
        </w:rPr>
        <w:t>Linguine</w:t>
      </w:r>
      <w:bookmarkEnd w:id="3"/>
      <w:r w:rsidR="00EF210C">
        <w:rPr>
          <w:rFonts w:ascii="Calibri" w:eastAsia="Calibri" w:hAnsi="Calibri"/>
        </w:rPr>
        <w:br w:type="page"/>
      </w:r>
    </w:p>
    <w:p w14:paraId="12842EDB" w14:textId="77777777" w:rsidR="00517FD0" w:rsidRPr="00EF210C" w:rsidRDefault="00AB63FC" w:rsidP="00517FD0">
      <w:pPr>
        <w:keepNext/>
        <w:keepLines/>
        <w:spacing w:before="240" w:after="0"/>
        <w:jc w:val="center"/>
        <w:outlineLvl w:val="0"/>
        <w:rPr>
          <w:rFonts w:ascii="Calibri Light" w:eastAsia="Times New Roman" w:hAnsi="Calibri Light" w:cs="Times New Roman"/>
          <w:b/>
          <w:bCs/>
          <w:color w:val="FF0000"/>
          <w:kern w:val="2"/>
          <w:sz w:val="32"/>
          <w:szCs w:val="32"/>
          <w:u w:val="single"/>
        </w:rPr>
      </w:pPr>
      <w:bookmarkStart w:id="4" w:name="_Toc150244946"/>
      <w:r w:rsidRPr="00EF210C">
        <w:rPr>
          <w:rFonts w:asciiTheme="majorHAnsi" w:eastAsiaTheme="majorEastAsia" w:hAnsiTheme="majorHAnsi" w:cstheme="majorBidi"/>
          <w:b/>
          <w:bCs/>
          <w:color w:val="FF0000"/>
          <w:kern w:val="2"/>
          <w:sz w:val="32"/>
          <w:szCs w:val="32"/>
          <w:u w:val="single"/>
        </w:rPr>
        <w:lastRenderedPageBreak/>
        <w:t>2. Segunda parte: iniciación a la tabla de símbolos (1 punto)</w:t>
      </w:r>
      <w:bookmarkEnd w:id="4"/>
    </w:p>
    <w:p w14:paraId="7406442C" w14:textId="77777777" w:rsidR="00517FD0" w:rsidRDefault="00517FD0" w:rsidP="001D1977">
      <w:pPr>
        <w:jc w:val="both"/>
        <w:rPr>
          <w:rFonts w:ascii="Calibri" w:eastAsia="Calibri" w:hAnsi="Calibri" w:cs="Times New Roman"/>
          <w:kern w:val="2"/>
        </w:rPr>
      </w:pPr>
    </w:p>
    <w:p w14:paraId="2F724A2A" w14:textId="77777777" w:rsidR="005C6DD0" w:rsidRDefault="005C6DD0" w:rsidP="001D1977">
      <w:pPr>
        <w:jc w:val="both"/>
        <w:rPr>
          <w:rFonts w:ascii="Calibri" w:eastAsia="Calibri" w:hAnsi="Calibri" w:cs="Times New Roman"/>
          <w:kern w:val="2"/>
        </w:rPr>
      </w:pPr>
    </w:p>
    <w:sectPr w:rsidR="005C6DD0">
      <w:headerReference w:type="default" r:id="rId8"/>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49E20" w14:textId="77777777" w:rsidR="003B0B8C" w:rsidRDefault="003B0B8C">
      <w:pPr>
        <w:spacing w:after="0" w:line="240" w:lineRule="auto"/>
      </w:pPr>
      <w:r>
        <w:separator/>
      </w:r>
    </w:p>
  </w:endnote>
  <w:endnote w:type="continuationSeparator" w:id="0">
    <w:p w14:paraId="6611D79E" w14:textId="77777777" w:rsidR="003B0B8C" w:rsidRDefault="003B0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76399" w14:textId="77777777" w:rsidR="00D14D8D" w:rsidRDefault="00AB63FC">
    <w:pPr>
      <w:pStyle w:val="Piedepgina"/>
      <w:jc w:val="right"/>
    </w:pPr>
    <w:r>
      <w:t>Práctica 1: Expresiones Regulares</w:t>
    </w:r>
    <w:r>
      <w:tab/>
    </w:r>
    <w:r>
      <w:tab/>
    </w:r>
    <w:sdt>
      <w:sdtPr>
        <w:id w:val="-1139257530"/>
        <w:docPartObj>
          <w:docPartGallery w:val="Page Numbers (Bottom of Page)"/>
          <w:docPartUnique/>
        </w:docPartObj>
      </w:sdtPr>
      <w:sdtEndPr/>
      <w:sdtContent>
        <w:r>
          <w:fldChar w:fldCharType="begin"/>
        </w:r>
        <w:r>
          <w:instrText>PAGE   \* MERGEFORMAT</w:instrText>
        </w:r>
        <w:r>
          <w:fldChar w:fldCharType="separate"/>
        </w:r>
        <w:r>
          <w:t>2</w:t>
        </w:r>
        <w:r>
          <w:fldChar w:fldCharType="end"/>
        </w:r>
      </w:sdtContent>
    </w:sdt>
  </w:p>
  <w:p w14:paraId="3D44A2EC" w14:textId="77777777" w:rsidR="00D14D8D" w:rsidRDefault="00D14D8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3BEB5" w14:textId="77777777" w:rsidR="003B0B8C" w:rsidRDefault="003B0B8C">
      <w:pPr>
        <w:spacing w:after="0" w:line="240" w:lineRule="auto"/>
      </w:pPr>
      <w:r>
        <w:separator/>
      </w:r>
    </w:p>
  </w:footnote>
  <w:footnote w:type="continuationSeparator" w:id="0">
    <w:p w14:paraId="7B1B37B1" w14:textId="77777777" w:rsidR="003B0B8C" w:rsidRDefault="003B0B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8F297" w14:textId="77777777" w:rsidR="00D14D8D" w:rsidRDefault="00AB63FC">
    <w:pPr>
      <w:pStyle w:val="Encabezado"/>
    </w:pPr>
    <w:r>
      <w:rPr>
        <w:noProof/>
      </w:rPr>
      <w:drawing>
        <wp:anchor distT="0" distB="0" distL="114300" distR="114300" simplePos="0" relativeHeight="251658240" behindDoc="0" locked="0" layoutInCell="1" allowOverlap="1" wp14:anchorId="05E6594C" wp14:editId="70FC7872">
          <wp:simplePos x="0" y="0"/>
          <wp:positionH relativeFrom="margin">
            <wp:posOffset>-630382</wp:posOffset>
          </wp:positionH>
          <wp:positionV relativeFrom="paragraph">
            <wp:posOffset>-171161</wp:posOffset>
          </wp:positionV>
          <wp:extent cx="1455420" cy="488950"/>
          <wp:effectExtent l="0" t="0" r="0" b="6350"/>
          <wp:wrapSquare wrapText="bothSides"/>
          <wp:docPr id="1872457598" name="Imagen 1872457598"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457598" name="Imagen 1" descr="Imagen que contiene Texto&#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455420" cy="48895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F6583"/>
    <w:multiLevelType w:val="hybridMultilevel"/>
    <w:tmpl w:val="642416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14170B"/>
    <w:multiLevelType w:val="hybridMultilevel"/>
    <w:tmpl w:val="5EE6378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 w15:restartNumberingAfterBreak="0">
    <w:nsid w:val="38DF78CB"/>
    <w:multiLevelType w:val="hybridMultilevel"/>
    <w:tmpl w:val="944EE7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606B36"/>
    <w:multiLevelType w:val="hybridMultilevel"/>
    <w:tmpl w:val="6A54AB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4714587"/>
    <w:multiLevelType w:val="hybridMultilevel"/>
    <w:tmpl w:val="3BDE20D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25F1E39"/>
    <w:multiLevelType w:val="multilevel"/>
    <w:tmpl w:val="3CA05A1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732C3D90"/>
    <w:multiLevelType w:val="multilevel"/>
    <w:tmpl w:val="EDE40D30"/>
    <w:lvl w:ilvl="0">
      <w:start w:val="1"/>
      <w:numFmt w:val="decimal"/>
      <w:lvlText w:val="%1."/>
      <w:lvlJc w:val="left"/>
      <w:pPr>
        <w:ind w:left="720" w:hanging="360"/>
      </w:pPr>
      <w:rPr>
        <w:rFonts w:hint="default"/>
      </w:rPr>
    </w:lvl>
    <w:lvl w:ilvl="1">
      <w:start w:val="1"/>
      <w:numFmt w:val="decimal"/>
      <w:isLgl/>
      <w:lvlText w:val="%1.%2."/>
      <w:lvlJc w:val="left"/>
      <w:pPr>
        <w:ind w:left="804" w:hanging="44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379012382">
    <w:abstractNumId w:val="6"/>
  </w:num>
  <w:num w:numId="2" w16cid:durableId="865599988">
    <w:abstractNumId w:val="4"/>
  </w:num>
  <w:num w:numId="3" w16cid:durableId="1337004390">
    <w:abstractNumId w:val="5"/>
  </w:num>
  <w:num w:numId="4" w16cid:durableId="1823279338">
    <w:abstractNumId w:val="2"/>
  </w:num>
  <w:num w:numId="5" w16cid:durableId="1329754055">
    <w:abstractNumId w:val="0"/>
  </w:num>
  <w:num w:numId="6" w16cid:durableId="848329016">
    <w:abstractNumId w:val="1"/>
  </w:num>
  <w:num w:numId="7" w16cid:durableId="2533264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351"/>
    <w:rsid w:val="00000A08"/>
    <w:rsid w:val="000266F9"/>
    <w:rsid w:val="00047351"/>
    <w:rsid w:val="000B445C"/>
    <w:rsid w:val="00130D5A"/>
    <w:rsid w:val="001679B7"/>
    <w:rsid w:val="001D1977"/>
    <w:rsid w:val="001D2C63"/>
    <w:rsid w:val="00220FA1"/>
    <w:rsid w:val="00236F38"/>
    <w:rsid w:val="003014F9"/>
    <w:rsid w:val="00303635"/>
    <w:rsid w:val="003B0B8C"/>
    <w:rsid w:val="003F08C0"/>
    <w:rsid w:val="004430F4"/>
    <w:rsid w:val="00474841"/>
    <w:rsid w:val="004B1532"/>
    <w:rsid w:val="004B2893"/>
    <w:rsid w:val="004D5BD6"/>
    <w:rsid w:val="00517FD0"/>
    <w:rsid w:val="005A47C2"/>
    <w:rsid w:val="005C5348"/>
    <w:rsid w:val="005C6DD0"/>
    <w:rsid w:val="00617116"/>
    <w:rsid w:val="006209EE"/>
    <w:rsid w:val="006664AA"/>
    <w:rsid w:val="006B261E"/>
    <w:rsid w:val="0072449C"/>
    <w:rsid w:val="007320C8"/>
    <w:rsid w:val="00767683"/>
    <w:rsid w:val="007E749E"/>
    <w:rsid w:val="0080117A"/>
    <w:rsid w:val="00806DA7"/>
    <w:rsid w:val="00864598"/>
    <w:rsid w:val="00866DAA"/>
    <w:rsid w:val="00883DDA"/>
    <w:rsid w:val="009278B6"/>
    <w:rsid w:val="00A71344"/>
    <w:rsid w:val="00AB61A9"/>
    <w:rsid w:val="00AB63FC"/>
    <w:rsid w:val="00C46249"/>
    <w:rsid w:val="00C722F9"/>
    <w:rsid w:val="00C73C68"/>
    <w:rsid w:val="00CC2AED"/>
    <w:rsid w:val="00CE2D64"/>
    <w:rsid w:val="00D14D8D"/>
    <w:rsid w:val="00D33F59"/>
    <w:rsid w:val="00E3037E"/>
    <w:rsid w:val="00E44650"/>
    <w:rsid w:val="00ED0FB4"/>
    <w:rsid w:val="00EF210C"/>
    <w:rsid w:val="00EF2436"/>
    <w:rsid w:val="00F105D0"/>
    <w:rsid w:val="00F46374"/>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93FC02"/>
  <w15:chartTrackingRefBased/>
  <w15:docId w15:val="{2C7A4B62-6EAE-4D81-B6D5-7AB0D7C1C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4755"/>
    <w:pPr>
      <w:keepNext/>
      <w:keepLines/>
      <w:spacing w:before="240" w:after="0"/>
      <w:outlineLvl w:val="0"/>
    </w:pPr>
    <w:rPr>
      <w:rFonts w:ascii="Calibri Light" w:eastAsia="Times New Roman" w:hAnsi="Calibri Light" w:cs="Times New Roman"/>
      <w:color w:val="2F5496"/>
      <w:kern w:val="2"/>
      <w:sz w:val="32"/>
      <w:szCs w:val="32"/>
    </w:rPr>
  </w:style>
  <w:style w:type="paragraph" w:styleId="Ttulo2">
    <w:name w:val="heading 2"/>
    <w:basedOn w:val="Normal"/>
    <w:next w:val="Normal"/>
    <w:link w:val="Ttulo2Car"/>
    <w:uiPriority w:val="9"/>
    <w:unhideWhenUsed/>
    <w:qFormat/>
    <w:rsid w:val="00A66788"/>
    <w:pPr>
      <w:keepNext/>
      <w:keepLines/>
      <w:spacing w:before="40" w:after="0"/>
      <w:outlineLvl w:val="1"/>
    </w:pPr>
    <w:rPr>
      <w:rFonts w:ascii="Calibri Light" w:eastAsia="Times New Roman" w:hAnsi="Calibri Light" w:cs="Times New Roman"/>
      <w:color w:val="2F5496"/>
      <w:kern w:val="2"/>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4D8D"/>
    <w:pPr>
      <w:tabs>
        <w:tab w:val="center" w:pos="4252"/>
        <w:tab w:val="right" w:pos="8504"/>
      </w:tabs>
      <w:spacing w:after="0" w:line="240" w:lineRule="auto"/>
    </w:pPr>
    <w:rPr>
      <w:rFonts w:ascii="Calibri" w:eastAsia="Calibri" w:hAnsi="Calibri" w:cs="Times New Roman"/>
      <w:kern w:val="2"/>
    </w:rPr>
  </w:style>
  <w:style w:type="character" w:customStyle="1" w:styleId="EncabezadoCar">
    <w:name w:val="Encabezado Car"/>
    <w:basedOn w:val="Fuentedeprrafopredeter"/>
    <w:link w:val="Encabezado"/>
    <w:uiPriority w:val="99"/>
    <w:rsid w:val="00D14D8D"/>
    <w:rPr>
      <w:rFonts w:ascii="Calibri" w:eastAsia="Calibri" w:hAnsi="Calibri" w:cs="Times New Roman"/>
      <w:kern w:val="2"/>
    </w:rPr>
  </w:style>
  <w:style w:type="paragraph" w:styleId="Piedepgina">
    <w:name w:val="footer"/>
    <w:basedOn w:val="Normal"/>
    <w:link w:val="PiedepginaCar"/>
    <w:uiPriority w:val="99"/>
    <w:unhideWhenUsed/>
    <w:rsid w:val="00D14D8D"/>
    <w:pPr>
      <w:tabs>
        <w:tab w:val="center" w:pos="4252"/>
        <w:tab w:val="right" w:pos="8504"/>
      </w:tabs>
      <w:spacing w:after="0" w:line="240" w:lineRule="auto"/>
    </w:pPr>
    <w:rPr>
      <w:rFonts w:ascii="Calibri" w:eastAsia="Calibri" w:hAnsi="Calibri" w:cs="Times New Roman"/>
      <w:kern w:val="2"/>
    </w:rPr>
  </w:style>
  <w:style w:type="character" w:customStyle="1" w:styleId="PiedepginaCar">
    <w:name w:val="Pie de página Car"/>
    <w:basedOn w:val="Fuentedeprrafopredeter"/>
    <w:link w:val="Piedepgina"/>
    <w:uiPriority w:val="99"/>
    <w:rsid w:val="00D14D8D"/>
    <w:rPr>
      <w:rFonts w:ascii="Calibri" w:eastAsia="Calibri" w:hAnsi="Calibri" w:cs="Times New Roman"/>
      <w:kern w:val="2"/>
    </w:rPr>
  </w:style>
  <w:style w:type="character" w:customStyle="1" w:styleId="Ttulo1Car">
    <w:name w:val="Título 1 Car"/>
    <w:basedOn w:val="Fuentedeprrafopredeter"/>
    <w:link w:val="Ttulo1"/>
    <w:uiPriority w:val="9"/>
    <w:rsid w:val="00A64755"/>
    <w:rPr>
      <w:rFonts w:ascii="Calibri Light" w:eastAsia="Times New Roman" w:hAnsi="Calibri Light" w:cs="Times New Roman"/>
      <w:color w:val="2F5496"/>
      <w:kern w:val="2"/>
      <w:sz w:val="32"/>
      <w:szCs w:val="32"/>
    </w:rPr>
  </w:style>
  <w:style w:type="paragraph" w:styleId="TtuloTDC">
    <w:name w:val="TOC Heading"/>
    <w:basedOn w:val="Ttulo1"/>
    <w:next w:val="Normal"/>
    <w:uiPriority w:val="39"/>
    <w:unhideWhenUsed/>
    <w:qFormat/>
    <w:rsid w:val="000266F9"/>
    <w:pPr>
      <w:outlineLvl w:val="9"/>
    </w:pPr>
    <w:rPr>
      <w:kern w:val="0"/>
      <w:lang w:eastAsia="es-ES"/>
      <w14:ligatures w14:val="none"/>
    </w:rPr>
  </w:style>
  <w:style w:type="character" w:styleId="Hipervnculo">
    <w:name w:val="Hyperlink"/>
    <w:basedOn w:val="Fuentedeprrafopredeter"/>
    <w:uiPriority w:val="99"/>
    <w:unhideWhenUsed/>
    <w:rsid w:val="000266F9"/>
    <w:rPr>
      <w:color w:val="0563C1"/>
      <w:u w:val="single"/>
    </w:rPr>
  </w:style>
  <w:style w:type="paragraph" w:styleId="TDC1">
    <w:name w:val="toc 1"/>
    <w:basedOn w:val="Normal"/>
    <w:next w:val="Normal"/>
    <w:autoRedefine/>
    <w:uiPriority w:val="39"/>
    <w:unhideWhenUsed/>
    <w:rsid w:val="000266F9"/>
    <w:pPr>
      <w:spacing w:after="100"/>
    </w:pPr>
    <w:rPr>
      <w:rFonts w:ascii="Calibri" w:eastAsia="Calibri" w:hAnsi="Calibri" w:cs="Times New Roman"/>
      <w:kern w:val="2"/>
    </w:rPr>
  </w:style>
  <w:style w:type="paragraph" w:styleId="TDC2">
    <w:name w:val="toc 2"/>
    <w:basedOn w:val="Normal"/>
    <w:next w:val="Normal"/>
    <w:autoRedefine/>
    <w:uiPriority w:val="39"/>
    <w:unhideWhenUsed/>
    <w:rsid w:val="000266F9"/>
    <w:pPr>
      <w:spacing w:after="100"/>
      <w:ind w:left="220"/>
    </w:pPr>
    <w:rPr>
      <w:rFonts w:ascii="Calibri" w:eastAsia="Calibri" w:hAnsi="Calibri" w:cs="Times New Roman"/>
      <w:kern w:val="2"/>
    </w:rPr>
  </w:style>
  <w:style w:type="character" w:customStyle="1" w:styleId="Ttulo2Car">
    <w:name w:val="Título 2 Car"/>
    <w:basedOn w:val="Fuentedeprrafopredeter"/>
    <w:link w:val="Ttulo2"/>
    <w:uiPriority w:val="9"/>
    <w:rsid w:val="00A66788"/>
    <w:rPr>
      <w:rFonts w:ascii="Calibri Light" w:eastAsia="Times New Roman" w:hAnsi="Calibri Light" w:cs="Times New Roman"/>
      <w:color w:val="2F5496"/>
      <w:kern w:val="2"/>
      <w:sz w:val="26"/>
      <w:szCs w:val="26"/>
    </w:rPr>
  </w:style>
  <w:style w:type="paragraph" w:styleId="Prrafodelista">
    <w:name w:val="List Paragraph"/>
    <w:basedOn w:val="Normal"/>
    <w:uiPriority w:val="34"/>
    <w:qFormat/>
    <w:rsid w:val="00EF21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2936750">
      <w:bodyDiv w:val="1"/>
      <w:marLeft w:val="0"/>
      <w:marRight w:val="0"/>
      <w:marTop w:val="0"/>
      <w:marBottom w:val="0"/>
      <w:divBdr>
        <w:top w:val="none" w:sz="0" w:space="0" w:color="auto"/>
        <w:left w:val="none" w:sz="0" w:space="0" w:color="auto"/>
        <w:bottom w:val="none" w:sz="0" w:space="0" w:color="auto"/>
        <w:right w:val="none" w:sz="0" w:space="0" w:color="auto"/>
      </w:divBdr>
      <w:divsChild>
        <w:div w:id="890993227">
          <w:marLeft w:val="0"/>
          <w:marRight w:val="0"/>
          <w:marTop w:val="0"/>
          <w:marBottom w:val="0"/>
          <w:divBdr>
            <w:top w:val="none" w:sz="0" w:space="0" w:color="auto"/>
            <w:left w:val="none" w:sz="0" w:space="0" w:color="auto"/>
            <w:bottom w:val="none" w:sz="0" w:space="0" w:color="auto"/>
            <w:right w:val="none" w:sz="0" w:space="0" w:color="auto"/>
          </w:divBdr>
          <w:divsChild>
            <w:div w:id="95488588">
              <w:marLeft w:val="0"/>
              <w:marRight w:val="0"/>
              <w:marTop w:val="0"/>
              <w:marBottom w:val="0"/>
              <w:divBdr>
                <w:top w:val="none" w:sz="0" w:space="0" w:color="auto"/>
                <w:left w:val="none" w:sz="0" w:space="0" w:color="auto"/>
                <w:bottom w:val="none" w:sz="0" w:space="0" w:color="auto"/>
                <w:right w:val="none" w:sz="0" w:space="0" w:color="auto"/>
              </w:divBdr>
            </w:div>
            <w:div w:id="2112361251">
              <w:marLeft w:val="0"/>
              <w:marRight w:val="0"/>
              <w:marTop w:val="0"/>
              <w:marBottom w:val="0"/>
              <w:divBdr>
                <w:top w:val="none" w:sz="0" w:space="0" w:color="auto"/>
                <w:left w:val="none" w:sz="0" w:space="0" w:color="auto"/>
                <w:bottom w:val="none" w:sz="0" w:space="0" w:color="auto"/>
                <w:right w:val="none" w:sz="0" w:space="0" w:color="auto"/>
              </w:divBdr>
            </w:div>
            <w:div w:id="879130480">
              <w:marLeft w:val="0"/>
              <w:marRight w:val="0"/>
              <w:marTop w:val="0"/>
              <w:marBottom w:val="0"/>
              <w:divBdr>
                <w:top w:val="none" w:sz="0" w:space="0" w:color="auto"/>
                <w:left w:val="none" w:sz="0" w:space="0" w:color="auto"/>
                <w:bottom w:val="none" w:sz="0" w:space="0" w:color="auto"/>
                <w:right w:val="none" w:sz="0" w:space="0" w:color="auto"/>
              </w:divBdr>
            </w:div>
            <w:div w:id="505748235">
              <w:marLeft w:val="0"/>
              <w:marRight w:val="0"/>
              <w:marTop w:val="0"/>
              <w:marBottom w:val="0"/>
              <w:divBdr>
                <w:top w:val="none" w:sz="0" w:space="0" w:color="auto"/>
                <w:left w:val="none" w:sz="0" w:space="0" w:color="auto"/>
                <w:bottom w:val="none" w:sz="0" w:space="0" w:color="auto"/>
                <w:right w:val="none" w:sz="0" w:space="0" w:color="auto"/>
              </w:divBdr>
            </w:div>
            <w:div w:id="307707659">
              <w:marLeft w:val="0"/>
              <w:marRight w:val="0"/>
              <w:marTop w:val="0"/>
              <w:marBottom w:val="0"/>
              <w:divBdr>
                <w:top w:val="none" w:sz="0" w:space="0" w:color="auto"/>
                <w:left w:val="none" w:sz="0" w:space="0" w:color="auto"/>
                <w:bottom w:val="none" w:sz="0" w:space="0" w:color="auto"/>
                <w:right w:val="none" w:sz="0" w:space="0" w:color="auto"/>
              </w:divBdr>
            </w:div>
            <w:div w:id="341784835">
              <w:marLeft w:val="0"/>
              <w:marRight w:val="0"/>
              <w:marTop w:val="0"/>
              <w:marBottom w:val="0"/>
              <w:divBdr>
                <w:top w:val="none" w:sz="0" w:space="0" w:color="auto"/>
                <w:left w:val="none" w:sz="0" w:space="0" w:color="auto"/>
                <w:bottom w:val="none" w:sz="0" w:space="0" w:color="auto"/>
                <w:right w:val="none" w:sz="0" w:space="0" w:color="auto"/>
              </w:divBdr>
            </w:div>
            <w:div w:id="1340086629">
              <w:marLeft w:val="0"/>
              <w:marRight w:val="0"/>
              <w:marTop w:val="0"/>
              <w:marBottom w:val="0"/>
              <w:divBdr>
                <w:top w:val="none" w:sz="0" w:space="0" w:color="auto"/>
                <w:left w:val="none" w:sz="0" w:space="0" w:color="auto"/>
                <w:bottom w:val="none" w:sz="0" w:space="0" w:color="auto"/>
                <w:right w:val="none" w:sz="0" w:space="0" w:color="auto"/>
              </w:divBdr>
            </w:div>
            <w:div w:id="1153330526">
              <w:marLeft w:val="0"/>
              <w:marRight w:val="0"/>
              <w:marTop w:val="0"/>
              <w:marBottom w:val="0"/>
              <w:divBdr>
                <w:top w:val="none" w:sz="0" w:space="0" w:color="auto"/>
                <w:left w:val="none" w:sz="0" w:space="0" w:color="auto"/>
                <w:bottom w:val="none" w:sz="0" w:space="0" w:color="auto"/>
                <w:right w:val="none" w:sz="0" w:space="0" w:color="auto"/>
              </w:divBdr>
            </w:div>
            <w:div w:id="1262371048">
              <w:marLeft w:val="0"/>
              <w:marRight w:val="0"/>
              <w:marTop w:val="0"/>
              <w:marBottom w:val="0"/>
              <w:divBdr>
                <w:top w:val="none" w:sz="0" w:space="0" w:color="auto"/>
                <w:left w:val="none" w:sz="0" w:space="0" w:color="auto"/>
                <w:bottom w:val="none" w:sz="0" w:space="0" w:color="auto"/>
                <w:right w:val="none" w:sz="0" w:space="0" w:color="auto"/>
              </w:divBdr>
            </w:div>
            <w:div w:id="765275638">
              <w:marLeft w:val="0"/>
              <w:marRight w:val="0"/>
              <w:marTop w:val="0"/>
              <w:marBottom w:val="0"/>
              <w:divBdr>
                <w:top w:val="none" w:sz="0" w:space="0" w:color="auto"/>
                <w:left w:val="none" w:sz="0" w:space="0" w:color="auto"/>
                <w:bottom w:val="none" w:sz="0" w:space="0" w:color="auto"/>
                <w:right w:val="none" w:sz="0" w:space="0" w:color="auto"/>
              </w:divBdr>
            </w:div>
            <w:div w:id="1179353049">
              <w:marLeft w:val="0"/>
              <w:marRight w:val="0"/>
              <w:marTop w:val="0"/>
              <w:marBottom w:val="0"/>
              <w:divBdr>
                <w:top w:val="none" w:sz="0" w:space="0" w:color="auto"/>
                <w:left w:val="none" w:sz="0" w:space="0" w:color="auto"/>
                <w:bottom w:val="none" w:sz="0" w:space="0" w:color="auto"/>
                <w:right w:val="none" w:sz="0" w:space="0" w:color="auto"/>
              </w:divBdr>
            </w:div>
            <w:div w:id="1143501480">
              <w:marLeft w:val="0"/>
              <w:marRight w:val="0"/>
              <w:marTop w:val="0"/>
              <w:marBottom w:val="0"/>
              <w:divBdr>
                <w:top w:val="none" w:sz="0" w:space="0" w:color="auto"/>
                <w:left w:val="none" w:sz="0" w:space="0" w:color="auto"/>
                <w:bottom w:val="none" w:sz="0" w:space="0" w:color="auto"/>
                <w:right w:val="none" w:sz="0" w:space="0" w:color="auto"/>
              </w:divBdr>
            </w:div>
            <w:div w:id="1094984347">
              <w:marLeft w:val="0"/>
              <w:marRight w:val="0"/>
              <w:marTop w:val="0"/>
              <w:marBottom w:val="0"/>
              <w:divBdr>
                <w:top w:val="none" w:sz="0" w:space="0" w:color="auto"/>
                <w:left w:val="none" w:sz="0" w:space="0" w:color="auto"/>
                <w:bottom w:val="none" w:sz="0" w:space="0" w:color="auto"/>
                <w:right w:val="none" w:sz="0" w:space="0" w:color="auto"/>
              </w:divBdr>
            </w:div>
            <w:div w:id="596252998">
              <w:marLeft w:val="0"/>
              <w:marRight w:val="0"/>
              <w:marTop w:val="0"/>
              <w:marBottom w:val="0"/>
              <w:divBdr>
                <w:top w:val="none" w:sz="0" w:space="0" w:color="auto"/>
                <w:left w:val="none" w:sz="0" w:space="0" w:color="auto"/>
                <w:bottom w:val="none" w:sz="0" w:space="0" w:color="auto"/>
                <w:right w:val="none" w:sz="0" w:space="0" w:color="auto"/>
              </w:divBdr>
            </w:div>
            <w:div w:id="422532681">
              <w:marLeft w:val="0"/>
              <w:marRight w:val="0"/>
              <w:marTop w:val="0"/>
              <w:marBottom w:val="0"/>
              <w:divBdr>
                <w:top w:val="none" w:sz="0" w:space="0" w:color="auto"/>
                <w:left w:val="none" w:sz="0" w:space="0" w:color="auto"/>
                <w:bottom w:val="none" w:sz="0" w:space="0" w:color="auto"/>
                <w:right w:val="none" w:sz="0" w:space="0" w:color="auto"/>
              </w:divBdr>
            </w:div>
            <w:div w:id="1580208820">
              <w:marLeft w:val="0"/>
              <w:marRight w:val="0"/>
              <w:marTop w:val="0"/>
              <w:marBottom w:val="0"/>
              <w:divBdr>
                <w:top w:val="none" w:sz="0" w:space="0" w:color="auto"/>
                <w:left w:val="none" w:sz="0" w:space="0" w:color="auto"/>
                <w:bottom w:val="none" w:sz="0" w:space="0" w:color="auto"/>
                <w:right w:val="none" w:sz="0" w:space="0" w:color="auto"/>
              </w:divBdr>
            </w:div>
            <w:div w:id="50116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497">
      <w:bodyDiv w:val="1"/>
      <w:marLeft w:val="0"/>
      <w:marRight w:val="0"/>
      <w:marTop w:val="0"/>
      <w:marBottom w:val="0"/>
      <w:divBdr>
        <w:top w:val="none" w:sz="0" w:space="0" w:color="auto"/>
        <w:left w:val="none" w:sz="0" w:space="0" w:color="auto"/>
        <w:bottom w:val="none" w:sz="0" w:space="0" w:color="auto"/>
        <w:right w:val="none" w:sz="0" w:space="0" w:color="auto"/>
      </w:divBdr>
      <w:divsChild>
        <w:div w:id="330066942">
          <w:marLeft w:val="0"/>
          <w:marRight w:val="0"/>
          <w:marTop w:val="0"/>
          <w:marBottom w:val="0"/>
          <w:divBdr>
            <w:top w:val="single" w:sz="2" w:space="0" w:color="D9D9E3"/>
            <w:left w:val="single" w:sz="2" w:space="0" w:color="D9D9E3"/>
            <w:bottom w:val="single" w:sz="2" w:space="0" w:color="D9D9E3"/>
            <w:right w:val="single" w:sz="2" w:space="0" w:color="D9D9E3"/>
          </w:divBdr>
          <w:divsChild>
            <w:div w:id="2071534798">
              <w:marLeft w:val="0"/>
              <w:marRight w:val="0"/>
              <w:marTop w:val="0"/>
              <w:marBottom w:val="0"/>
              <w:divBdr>
                <w:top w:val="single" w:sz="2" w:space="0" w:color="D9D9E3"/>
                <w:left w:val="single" w:sz="2" w:space="0" w:color="D9D9E3"/>
                <w:bottom w:val="single" w:sz="2" w:space="0" w:color="D9D9E3"/>
                <w:right w:val="single" w:sz="2" w:space="0" w:color="D9D9E3"/>
              </w:divBdr>
              <w:divsChild>
                <w:div w:id="1891068081">
                  <w:marLeft w:val="0"/>
                  <w:marRight w:val="0"/>
                  <w:marTop w:val="0"/>
                  <w:marBottom w:val="0"/>
                  <w:divBdr>
                    <w:top w:val="single" w:sz="2" w:space="0" w:color="D9D9E3"/>
                    <w:left w:val="single" w:sz="2" w:space="0" w:color="D9D9E3"/>
                    <w:bottom w:val="single" w:sz="2" w:space="0" w:color="D9D9E3"/>
                    <w:right w:val="single" w:sz="2" w:space="0" w:color="D9D9E3"/>
                  </w:divBdr>
                  <w:divsChild>
                    <w:div w:id="1059981829">
                      <w:marLeft w:val="0"/>
                      <w:marRight w:val="0"/>
                      <w:marTop w:val="0"/>
                      <w:marBottom w:val="0"/>
                      <w:divBdr>
                        <w:top w:val="single" w:sz="2" w:space="0" w:color="D9D9E3"/>
                        <w:left w:val="single" w:sz="2" w:space="0" w:color="D9D9E3"/>
                        <w:bottom w:val="single" w:sz="2" w:space="0" w:color="D9D9E3"/>
                        <w:right w:val="single" w:sz="2" w:space="0" w:color="D9D9E3"/>
                      </w:divBdr>
                      <w:divsChild>
                        <w:div w:id="519202201">
                          <w:marLeft w:val="0"/>
                          <w:marRight w:val="0"/>
                          <w:marTop w:val="0"/>
                          <w:marBottom w:val="0"/>
                          <w:divBdr>
                            <w:top w:val="single" w:sz="2" w:space="0" w:color="auto"/>
                            <w:left w:val="single" w:sz="2" w:space="0" w:color="auto"/>
                            <w:bottom w:val="single" w:sz="6" w:space="0" w:color="auto"/>
                            <w:right w:val="single" w:sz="2" w:space="0" w:color="auto"/>
                          </w:divBdr>
                          <w:divsChild>
                            <w:div w:id="218444674">
                              <w:marLeft w:val="0"/>
                              <w:marRight w:val="0"/>
                              <w:marTop w:val="100"/>
                              <w:marBottom w:val="100"/>
                              <w:divBdr>
                                <w:top w:val="single" w:sz="2" w:space="0" w:color="D9D9E3"/>
                                <w:left w:val="single" w:sz="2" w:space="0" w:color="D9D9E3"/>
                                <w:bottom w:val="single" w:sz="2" w:space="0" w:color="D9D9E3"/>
                                <w:right w:val="single" w:sz="2" w:space="0" w:color="D9D9E3"/>
                              </w:divBdr>
                              <w:divsChild>
                                <w:div w:id="528765811">
                                  <w:marLeft w:val="0"/>
                                  <w:marRight w:val="0"/>
                                  <w:marTop w:val="0"/>
                                  <w:marBottom w:val="0"/>
                                  <w:divBdr>
                                    <w:top w:val="single" w:sz="2" w:space="0" w:color="D9D9E3"/>
                                    <w:left w:val="single" w:sz="2" w:space="0" w:color="D9D9E3"/>
                                    <w:bottom w:val="single" w:sz="2" w:space="0" w:color="D9D9E3"/>
                                    <w:right w:val="single" w:sz="2" w:space="0" w:color="D9D9E3"/>
                                  </w:divBdr>
                                  <w:divsChild>
                                    <w:div w:id="93210543">
                                      <w:marLeft w:val="0"/>
                                      <w:marRight w:val="0"/>
                                      <w:marTop w:val="0"/>
                                      <w:marBottom w:val="0"/>
                                      <w:divBdr>
                                        <w:top w:val="single" w:sz="2" w:space="0" w:color="D9D9E3"/>
                                        <w:left w:val="single" w:sz="2" w:space="0" w:color="D9D9E3"/>
                                        <w:bottom w:val="single" w:sz="2" w:space="0" w:color="D9D9E3"/>
                                        <w:right w:val="single" w:sz="2" w:space="0" w:color="D9D9E3"/>
                                      </w:divBdr>
                                      <w:divsChild>
                                        <w:div w:id="1616790036">
                                          <w:marLeft w:val="0"/>
                                          <w:marRight w:val="0"/>
                                          <w:marTop w:val="0"/>
                                          <w:marBottom w:val="0"/>
                                          <w:divBdr>
                                            <w:top w:val="single" w:sz="2" w:space="0" w:color="D9D9E3"/>
                                            <w:left w:val="single" w:sz="2" w:space="0" w:color="D9D9E3"/>
                                            <w:bottom w:val="single" w:sz="2" w:space="0" w:color="D9D9E3"/>
                                            <w:right w:val="single" w:sz="2" w:space="0" w:color="D9D9E3"/>
                                          </w:divBdr>
                                          <w:divsChild>
                                            <w:div w:id="74137487">
                                              <w:marLeft w:val="0"/>
                                              <w:marRight w:val="0"/>
                                              <w:marTop w:val="0"/>
                                              <w:marBottom w:val="0"/>
                                              <w:divBdr>
                                                <w:top w:val="single" w:sz="2" w:space="0" w:color="D9D9E3"/>
                                                <w:left w:val="single" w:sz="2" w:space="0" w:color="D9D9E3"/>
                                                <w:bottom w:val="single" w:sz="2" w:space="0" w:color="D9D9E3"/>
                                                <w:right w:val="single" w:sz="2" w:space="0" w:color="D9D9E3"/>
                                              </w:divBdr>
                                              <w:divsChild>
                                                <w:div w:id="16657718">
                                                  <w:marLeft w:val="0"/>
                                                  <w:marRight w:val="0"/>
                                                  <w:marTop w:val="0"/>
                                                  <w:marBottom w:val="0"/>
                                                  <w:divBdr>
                                                    <w:top w:val="single" w:sz="2" w:space="0" w:color="D9D9E3"/>
                                                    <w:left w:val="single" w:sz="2" w:space="0" w:color="D9D9E3"/>
                                                    <w:bottom w:val="single" w:sz="2" w:space="0" w:color="D9D9E3"/>
                                                    <w:right w:val="single" w:sz="2" w:space="0" w:color="D9D9E3"/>
                                                  </w:divBdr>
                                                  <w:divsChild>
                                                    <w:div w:id="83310665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21709577">
          <w:marLeft w:val="0"/>
          <w:marRight w:val="0"/>
          <w:marTop w:val="0"/>
          <w:marBottom w:val="0"/>
          <w:divBdr>
            <w:top w:val="none" w:sz="0" w:space="0" w:color="auto"/>
            <w:left w:val="none" w:sz="0" w:space="0" w:color="auto"/>
            <w:bottom w:val="none" w:sz="0" w:space="0" w:color="auto"/>
            <w:right w:val="none" w:sz="0" w:space="0" w:color="auto"/>
          </w:divBdr>
        </w:div>
      </w:divsChild>
    </w:div>
    <w:div w:id="1810246610">
      <w:bodyDiv w:val="1"/>
      <w:marLeft w:val="0"/>
      <w:marRight w:val="0"/>
      <w:marTop w:val="0"/>
      <w:marBottom w:val="0"/>
      <w:divBdr>
        <w:top w:val="none" w:sz="0" w:space="0" w:color="auto"/>
        <w:left w:val="none" w:sz="0" w:space="0" w:color="auto"/>
        <w:bottom w:val="none" w:sz="0" w:space="0" w:color="auto"/>
        <w:right w:val="none" w:sz="0" w:space="0" w:color="auto"/>
      </w:divBdr>
      <w:divsChild>
        <w:div w:id="1450010911">
          <w:marLeft w:val="0"/>
          <w:marRight w:val="0"/>
          <w:marTop w:val="0"/>
          <w:marBottom w:val="0"/>
          <w:divBdr>
            <w:top w:val="none" w:sz="0" w:space="0" w:color="auto"/>
            <w:left w:val="none" w:sz="0" w:space="0" w:color="auto"/>
            <w:bottom w:val="none" w:sz="0" w:space="0" w:color="auto"/>
            <w:right w:val="none" w:sz="0" w:space="0" w:color="auto"/>
          </w:divBdr>
          <w:divsChild>
            <w:div w:id="94717751">
              <w:marLeft w:val="0"/>
              <w:marRight w:val="0"/>
              <w:marTop w:val="0"/>
              <w:marBottom w:val="0"/>
              <w:divBdr>
                <w:top w:val="none" w:sz="0" w:space="0" w:color="auto"/>
                <w:left w:val="none" w:sz="0" w:space="0" w:color="auto"/>
                <w:bottom w:val="none" w:sz="0" w:space="0" w:color="auto"/>
                <w:right w:val="none" w:sz="0" w:space="0" w:color="auto"/>
              </w:divBdr>
            </w:div>
            <w:div w:id="456338707">
              <w:marLeft w:val="0"/>
              <w:marRight w:val="0"/>
              <w:marTop w:val="0"/>
              <w:marBottom w:val="0"/>
              <w:divBdr>
                <w:top w:val="none" w:sz="0" w:space="0" w:color="auto"/>
                <w:left w:val="none" w:sz="0" w:space="0" w:color="auto"/>
                <w:bottom w:val="none" w:sz="0" w:space="0" w:color="auto"/>
                <w:right w:val="none" w:sz="0" w:space="0" w:color="auto"/>
              </w:divBdr>
            </w:div>
            <w:div w:id="1430126812">
              <w:marLeft w:val="0"/>
              <w:marRight w:val="0"/>
              <w:marTop w:val="0"/>
              <w:marBottom w:val="0"/>
              <w:divBdr>
                <w:top w:val="none" w:sz="0" w:space="0" w:color="auto"/>
                <w:left w:val="none" w:sz="0" w:space="0" w:color="auto"/>
                <w:bottom w:val="none" w:sz="0" w:space="0" w:color="auto"/>
                <w:right w:val="none" w:sz="0" w:space="0" w:color="auto"/>
              </w:divBdr>
            </w:div>
            <w:div w:id="111439494">
              <w:marLeft w:val="0"/>
              <w:marRight w:val="0"/>
              <w:marTop w:val="0"/>
              <w:marBottom w:val="0"/>
              <w:divBdr>
                <w:top w:val="none" w:sz="0" w:space="0" w:color="auto"/>
                <w:left w:val="none" w:sz="0" w:space="0" w:color="auto"/>
                <w:bottom w:val="none" w:sz="0" w:space="0" w:color="auto"/>
                <w:right w:val="none" w:sz="0" w:space="0" w:color="auto"/>
              </w:divBdr>
            </w:div>
            <w:div w:id="1131675834">
              <w:marLeft w:val="0"/>
              <w:marRight w:val="0"/>
              <w:marTop w:val="0"/>
              <w:marBottom w:val="0"/>
              <w:divBdr>
                <w:top w:val="none" w:sz="0" w:space="0" w:color="auto"/>
                <w:left w:val="none" w:sz="0" w:space="0" w:color="auto"/>
                <w:bottom w:val="none" w:sz="0" w:space="0" w:color="auto"/>
                <w:right w:val="none" w:sz="0" w:space="0" w:color="auto"/>
              </w:divBdr>
            </w:div>
            <w:div w:id="1667243671">
              <w:marLeft w:val="0"/>
              <w:marRight w:val="0"/>
              <w:marTop w:val="0"/>
              <w:marBottom w:val="0"/>
              <w:divBdr>
                <w:top w:val="none" w:sz="0" w:space="0" w:color="auto"/>
                <w:left w:val="none" w:sz="0" w:space="0" w:color="auto"/>
                <w:bottom w:val="none" w:sz="0" w:space="0" w:color="auto"/>
                <w:right w:val="none" w:sz="0" w:space="0" w:color="auto"/>
              </w:divBdr>
            </w:div>
            <w:div w:id="93599049">
              <w:marLeft w:val="0"/>
              <w:marRight w:val="0"/>
              <w:marTop w:val="0"/>
              <w:marBottom w:val="0"/>
              <w:divBdr>
                <w:top w:val="none" w:sz="0" w:space="0" w:color="auto"/>
                <w:left w:val="none" w:sz="0" w:space="0" w:color="auto"/>
                <w:bottom w:val="none" w:sz="0" w:space="0" w:color="auto"/>
                <w:right w:val="none" w:sz="0" w:space="0" w:color="auto"/>
              </w:divBdr>
            </w:div>
            <w:div w:id="1313632240">
              <w:marLeft w:val="0"/>
              <w:marRight w:val="0"/>
              <w:marTop w:val="0"/>
              <w:marBottom w:val="0"/>
              <w:divBdr>
                <w:top w:val="none" w:sz="0" w:space="0" w:color="auto"/>
                <w:left w:val="none" w:sz="0" w:space="0" w:color="auto"/>
                <w:bottom w:val="none" w:sz="0" w:space="0" w:color="auto"/>
                <w:right w:val="none" w:sz="0" w:space="0" w:color="auto"/>
              </w:divBdr>
            </w:div>
            <w:div w:id="1695689102">
              <w:marLeft w:val="0"/>
              <w:marRight w:val="0"/>
              <w:marTop w:val="0"/>
              <w:marBottom w:val="0"/>
              <w:divBdr>
                <w:top w:val="none" w:sz="0" w:space="0" w:color="auto"/>
                <w:left w:val="none" w:sz="0" w:space="0" w:color="auto"/>
                <w:bottom w:val="none" w:sz="0" w:space="0" w:color="auto"/>
                <w:right w:val="none" w:sz="0" w:space="0" w:color="auto"/>
              </w:divBdr>
            </w:div>
            <w:div w:id="1297026229">
              <w:marLeft w:val="0"/>
              <w:marRight w:val="0"/>
              <w:marTop w:val="0"/>
              <w:marBottom w:val="0"/>
              <w:divBdr>
                <w:top w:val="none" w:sz="0" w:space="0" w:color="auto"/>
                <w:left w:val="none" w:sz="0" w:space="0" w:color="auto"/>
                <w:bottom w:val="none" w:sz="0" w:space="0" w:color="auto"/>
                <w:right w:val="none" w:sz="0" w:space="0" w:color="auto"/>
              </w:divBdr>
            </w:div>
            <w:div w:id="2089183859">
              <w:marLeft w:val="0"/>
              <w:marRight w:val="0"/>
              <w:marTop w:val="0"/>
              <w:marBottom w:val="0"/>
              <w:divBdr>
                <w:top w:val="none" w:sz="0" w:space="0" w:color="auto"/>
                <w:left w:val="none" w:sz="0" w:space="0" w:color="auto"/>
                <w:bottom w:val="none" w:sz="0" w:space="0" w:color="auto"/>
                <w:right w:val="none" w:sz="0" w:space="0" w:color="auto"/>
              </w:divBdr>
            </w:div>
            <w:div w:id="1575437404">
              <w:marLeft w:val="0"/>
              <w:marRight w:val="0"/>
              <w:marTop w:val="0"/>
              <w:marBottom w:val="0"/>
              <w:divBdr>
                <w:top w:val="none" w:sz="0" w:space="0" w:color="auto"/>
                <w:left w:val="none" w:sz="0" w:space="0" w:color="auto"/>
                <w:bottom w:val="none" w:sz="0" w:space="0" w:color="auto"/>
                <w:right w:val="none" w:sz="0" w:space="0" w:color="auto"/>
              </w:divBdr>
            </w:div>
            <w:div w:id="608776307">
              <w:marLeft w:val="0"/>
              <w:marRight w:val="0"/>
              <w:marTop w:val="0"/>
              <w:marBottom w:val="0"/>
              <w:divBdr>
                <w:top w:val="none" w:sz="0" w:space="0" w:color="auto"/>
                <w:left w:val="none" w:sz="0" w:space="0" w:color="auto"/>
                <w:bottom w:val="none" w:sz="0" w:space="0" w:color="auto"/>
                <w:right w:val="none" w:sz="0" w:space="0" w:color="auto"/>
              </w:divBdr>
            </w:div>
            <w:div w:id="1152018395">
              <w:marLeft w:val="0"/>
              <w:marRight w:val="0"/>
              <w:marTop w:val="0"/>
              <w:marBottom w:val="0"/>
              <w:divBdr>
                <w:top w:val="none" w:sz="0" w:space="0" w:color="auto"/>
                <w:left w:val="none" w:sz="0" w:space="0" w:color="auto"/>
                <w:bottom w:val="none" w:sz="0" w:space="0" w:color="auto"/>
                <w:right w:val="none" w:sz="0" w:space="0" w:color="auto"/>
              </w:divBdr>
            </w:div>
            <w:div w:id="1899316345">
              <w:marLeft w:val="0"/>
              <w:marRight w:val="0"/>
              <w:marTop w:val="0"/>
              <w:marBottom w:val="0"/>
              <w:divBdr>
                <w:top w:val="none" w:sz="0" w:space="0" w:color="auto"/>
                <w:left w:val="none" w:sz="0" w:space="0" w:color="auto"/>
                <w:bottom w:val="none" w:sz="0" w:space="0" w:color="auto"/>
                <w:right w:val="none" w:sz="0" w:space="0" w:color="auto"/>
              </w:divBdr>
            </w:div>
            <w:div w:id="2039626026">
              <w:marLeft w:val="0"/>
              <w:marRight w:val="0"/>
              <w:marTop w:val="0"/>
              <w:marBottom w:val="0"/>
              <w:divBdr>
                <w:top w:val="none" w:sz="0" w:space="0" w:color="auto"/>
                <w:left w:val="none" w:sz="0" w:space="0" w:color="auto"/>
                <w:bottom w:val="none" w:sz="0" w:space="0" w:color="auto"/>
                <w:right w:val="none" w:sz="0" w:space="0" w:color="auto"/>
              </w:divBdr>
            </w:div>
            <w:div w:id="128979147">
              <w:marLeft w:val="0"/>
              <w:marRight w:val="0"/>
              <w:marTop w:val="0"/>
              <w:marBottom w:val="0"/>
              <w:divBdr>
                <w:top w:val="none" w:sz="0" w:space="0" w:color="auto"/>
                <w:left w:val="none" w:sz="0" w:space="0" w:color="auto"/>
                <w:bottom w:val="none" w:sz="0" w:space="0" w:color="auto"/>
                <w:right w:val="none" w:sz="0" w:space="0" w:color="auto"/>
              </w:divBdr>
            </w:div>
            <w:div w:id="1328248925">
              <w:marLeft w:val="0"/>
              <w:marRight w:val="0"/>
              <w:marTop w:val="0"/>
              <w:marBottom w:val="0"/>
              <w:divBdr>
                <w:top w:val="none" w:sz="0" w:space="0" w:color="auto"/>
                <w:left w:val="none" w:sz="0" w:space="0" w:color="auto"/>
                <w:bottom w:val="none" w:sz="0" w:space="0" w:color="auto"/>
                <w:right w:val="none" w:sz="0" w:space="0" w:color="auto"/>
              </w:divBdr>
            </w:div>
            <w:div w:id="1022711140">
              <w:marLeft w:val="0"/>
              <w:marRight w:val="0"/>
              <w:marTop w:val="0"/>
              <w:marBottom w:val="0"/>
              <w:divBdr>
                <w:top w:val="none" w:sz="0" w:space="0" w:color="auto"/>
                <w:left w:val="none" w:sz="0" w:space="0" w:color="auto"/>
                <w:bottom w:val="none" w:sz="0" w:space="0" w:color="auto"/>
                <w:right w:val="none" w:sz="0" w:space="0" w:color="auto"/>
              </w:divBdr>
            </w:div>
            <w:div w:id="1950622585">
              <w:marLeft w:val="0"/>
              <w:marRight w:val="0"/>
              <w:marTop w:val="0"/>
              <w:marBottom w:val="0"/>
              <w:divBdr>
                <w:top w:val="none" w:sz="0" w:space="0" w:color="auto"/>
                <w:left w:val="none" w:sz="0" w:space="0" w:color="auto"/>
                <w:bottom w:val="none" w:sz="0" w:space="0" w:color="auto"/>
                <w:right w:val="none" w:sz="0" w:space="0" w:color="auto"/>
              </w:divBdr>
            </w:div>
            <w:div w:id="154987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050622">
      <w:bodyDiv w:val="1"/>
      <w:marLeft w:val="0"/>
      <w:marRight w:val="0"/>
      <w:marTop w:val="0"/>
      <w:marBottom w:val="0"/>
      <w:divBdr>
        <w:top w:val="none" w:sz="0" w:space="0" w:color="auto"/>
        <w:left w:val="none" w:sz="0" w:space="0" w:color="auto"/>
        <w:bottom w:val="none" w:sz="0" w:space="0" w:color="auto"/>
        <w:right w:val="none" w:sz="0" w:space="0" w:color="auto"/>
      </w:divBdr>
    </w:div>
    <w:div w:id="2091123578">
      <w:bodyDiv w:val="1"/>
      <w:marLeft w:val="0"/>
      <w:marRight w:val="0"/>
      <w:marTop w:val="0"/>
      <w:marBottom w:val="0"/>
      <w:divBdr>
        <w:top w:val="none" w:sz="0" w:space="0" w:color="auto"/>
        <w:left w:val="none" w:sz="0" w:space="0" w:color="auto"/>
        <w:bottom w:val="none" w:sz="0" w:space="0" w:color="auto"/>
        <w:right w:val="none" w:sz="0" w:space="0" w:color="auto"/>
      </w:divBdr>
    </w:div>
    <w:div w:id="2143496520">
      <w:bodyDiv w:val="1"/>
      <w:marLeft w:val="0"/>
      <w:marRight w:val="0"/>
      <w:marTop w:val="0"/>
      <w:marBottom w:val="0"/>
      <w:divBdr>
        <w:top w:val="none" w:sz="0" w:space="0" w:color="auto"/>
        <w:left w:val="none" w:sz="0" w:space="0" w:color="auto"/>
        <w:bottom w:val="none" w:sz="0" w:space="0" w:color="auto"/>
        <w:right w:val="none" w:sz="0" w:space="0" w:color="auto"/>
      </w:divBdr>
      <w:divsChild>
        <w:div w:id="422147017">
          <w:marLeft w:val="0"/>
          <w:marRight w:val="0"/>
          <w:marTop w:val="0"/>
          <w:marBottom w:val="0"/>
          <w:divBdr>
            <w:top w:val="none" w:sz="0" w:space="0" w:color="auto"/>
            <w:left w:val="none" w:sz="0" w:space="0" w:color="auto"/>
            <w:bottom w:val="none" w:sz="0" w:space="0" w:color="auto"/>
            <w:right w:val="none" w:sz="0" w:space="0" w:color="auto"/>
          </w:divBdr>
          <w:divsChild>
            <w:div w:id="586038820">
              <w:marLeft w:val="0"/>
              <w:marRight w:val="0"/>
              <w:marTop w:val="0"/>
              <w:marBottom w:val="0"/>
              <w:divBdr>
                <w:top w:val="none" w:sz="0" w:space="0" w:color="auto"/>
                <w:left w:val="none" w:sz="0" w:space="0" w:color="auto"/>
                <w:bottom w:val="none" w:sz="0" w:space="0" w:color="auto"/>
                <w:right w:val="none" w:sz="0" w:space="0" w:color="auto"/>
              </w:divBdr>
            </w:div>
            <w:div w:id="2010256740">
              <w:marLeft w:val="0"/>
              <w:marRight w:val="0"/>
              <w:marTop w:val="0"/>
              <w:marBottom w:val="0"/>
              <w:divBdr>
                <w:top w:val="none" w:sz="0" w:space="0" w:color="auto"/>
                <w:left w:val="none" w:sz="0" w:space="0" w:color="auto"/>
                <w:bottom w:val="none" w:sz="0" w:space="0" w:color="auto"/>
                <w:right w:val="none" w:sz="0" w:space="0" w:color="auto"/>
              </w:divBdr>
            </w:div>
            <w:div w:id="937493193">
              <w:marLeft w:val="0"/>
              <w:marRight w:val="0"/>
              <w:marTop w:val="0"/>
              <w:marBottom w:val="0"/>
              <w:divBdr>
                <w:top w:val="none" w:sz="0" w:space="0" w:color="auto"/>
                <w:left w:val="none" w:sz="0" w:space="0" w:color="auto"/>
                <w:bottom w:val="none" w:sz="0" w:space="0" w:color="auto"/>
                <w:right w:val="none" w:sz="0" w:space="0" w:color="auto"/>
              </w:divBdr>
            </w:div>
            <w:div w:id="1404138282">
              <w:marLeft w:val="0"/>
              <w:marRight w:val="0"/>
              <w:marTop w:val="0"/>
              <w:marBottom w:val="0"/>
              <w:divBdr>
                <w:top w:val="none" w:sz="0" w:space="0" w:color="auto"/>
                <w:left w:val="none" w:sz="0" w:space="0" w:color="auto"/>
                <w:bottom w:val="none" w:sz="0" w:space="0" w:color="auto"/>
                <w:right w:val="none" w:sz="0" w:space="0" w:color="auto"/>
              </w:divBdr>
            </w:div>
            <w:div w:id="896474419">
              <w:marLeft w:val="0"/>
              <w:marRight w:val="0"/>
              <w:marTop w:val="0"/>
              <w:marBottom w:val="0"/>
              <w:divBdr>
                <w:top w:val="none" w:sz="0" w:space="0" w:color="auto"/>
                <w:left w:val="none" w:sz="0" w:space="0" w:color="auto"/>
                <w:bottom w:val="none" w:sz="0" w:space="0" w:color="auto"/>
                <w:right w:val="none" w:sz="0" w:space="0" w:color="auto"/>
              </w:divBdr>
            </w:div>
            <w:div w:id="755175020">
              <w:marLeft w:val="0"/>
              <w:marRight w:val="0"/>
              <w:marTop w:val="0"/>
              <w:marBottom w:val="0"/>
              <w:divBdr>
                <w:top w:val="none" w:sz="0" w:space="0" w:color="auto"/>
                <w:left w:val="none" w:sz="0" w:space="0" w:color="auto"/>
                <w:bottom w:val="none" w:sz="0" w:space="0" w:color="auto"/>
                <w:right w:val="none" w:sz="0" w:space="0" w:color="auto"/>
              </w:divBdr>
            </w:div>
            <w:div w:id="1499226712">
              <w:marLeft w:val="0"/>
              <w:marRight w:val="0"/>
              <w:marTop w:val="0"/>
              <w:marBottom w:val="0"/>
              <w:divBdr>
                <w:top w:val="none" w:sz="0" w:space="0" w:color="auto"/>
                <w:left w:val="none" w:sz="0" w:space="0" w:color="auto"/>
                <w:bottom w:val="none" w:sz="0" w:space="0" w:color="auto"/>
                <w:right w:val="none" w:sz="0" w:space="0" w:color="auto"/>
              </w:divBdr>
            </w:div>
            <w:div w:id="1912735999">
              <w:marLeft w:val="0"/>
              <w:marRight w:val="0"/>
              <w:marTop w:val="0"/>
              <w:marBottom w:val="0"/>
              <w:divBdr>
                <w:top w:val="none" w:sz="0" w:space="0" w:color="auto"/>
                <w:left w:val="none" w:sz="0" w:space="0" w:color="auto"/>
                <w:bottom w:val="none" w:sz="0" w:space="0" w:color="auto"/>
                <w:right w:val="none" w:sz="0" w:space="0" w:color="auto"/>
              </w:divBdr>
            </w:div>
            <w:div w:id="529681721">
              <w:marLeft w:val="0"/>
              <w:marRight w:val="0"/>
              <w:marTop w:val="0"/>
              <w:marBottom w:val="0"/>
              <w:divBdr>
                <w:top w:val="none" w:sz="0" w:space="0" w:color="auto"/>
                <w:left w:val="none" w:sz="0" w:space="0" w:color="auto"/>
                <w:bottom w:val="none" w:sz="0" w:space="0" w:color="auto"/>
                <w:right w:val="none" w:sz="0" w:space="0" w:color="auto"/>
              </w:divBdr>
            </w:div>
            <w:div w:id="343364343">
              <w:marLeft w:val="0"/>
              <w:marRight w:val="0"/>
              <w:marTop w:val="0"/>
              <w:marBottom w:val="0"/>
              <w:divBdr>
                <w:top w:val="none" w:sz="0" w:space="0" w:color="auto"/>
                <w:left w:val="none" w:sz="0" w:space="0" w:color="auto"/>
                <w:bottom w:val="none" w:sz="0" w:space="0" w:color="auto"/>
                <w:right w:val="none" w:sz="0" w:space="0" w:color="auto"/>
              </w:divBdr>
            </w:div>
            <w:div w:id="1584147004">
              <w:marLeft w:val="0"/>
              <w:marRight w:val="0"/>
              <w:marTop w:val="0"/>
              <w:marBottom w:val="0"/>
              <w:divBdr>
                <w:top w:val="none" w:sz="0" w:space="0" w:color="auto"/>
                <w:left w:val="none" w:sz="0" w:space="0" w:color="auto"/>
                <w:bottom w:val="none" w:sz="0" w:space="0" w:color="auto"/>
                <w:right w:val="none" w:sz="0" w:space="0" w:color="auto"/>
              </w:divBdr>
            </w:div>
            <w:div w:id="1263684598">
              <w:marLeft w:val="0"/>
              <w:marRight w:val="0"/>
              <w:marTop w:val="0"/>
              <w:marBottom w:val="0"/>
              <w:divBdr>
                <w:top w:val="none" w:sz="0" w:space="0" w:color="auto"/>
                <w:left w:val="none" w:sz="0" w:space="0" w:color="auto"/>
                <w:bottom w:val="none" w:sz="0" w:space="0" w:color="auto"/>
                <w:right w:val="none" w:sz="0" w:space="0" w:color="auto"/>
              </w:divBdr>
            </w:div>
            <w:div w:id="697512974">
              <w:marLeft w:val="0"/>
              <w:marRight w:val="0"/>
              <w:marTop w:val="0"/>
              <w:marBottom w:val="0"/>
              <w:divBdr>
                <w:top w:val="none" w:sz="0" w:space="0" w:color="auto"/>
                <w:left w:val="none" w:sz="0" w:space="0" w:color="auto"/>
                <w:bottom w:val="none" w:sz="0" w:space="0" w:color="auto"/>
                <w:right w:val="none" w:sz="0" w:space="0" w:color="auto"/>
              </w:divBdr>
            </w:div>
            <w:div w:id="587427513">
              <w:marLeft w:val="0"/>
              <w:marRight w:val="0"/>
              <w:marTop w:val="0"/>
              <w:marBottom w:val="0"/>
              <w:divBdr>
                <w:top w:val="none" w:sz="0" w:space="0" w:color="auto"/>
                <w:left w:val="none" w:sz="0" w:space="0" w:color="auto"/>
                <w:bottom w:val="none" w:sz="0" w:space="0" w:color="auto"/>
                <w:right w:val="none" w:sz="0" w:space="0" w:color="auto"/>
              </w:divBdr>
            </w:div>
            <w:div w:id="1291520449">
              <w:marLeft w:val="0"/>
              <w:marRight w:val="0"/>
              <w:marTop w:val="0"/>
              <w:marBottom w:val="0"/>
              <w:divBdr>
                <w:top w:val="none" w:sz="0" w:space="0" w:color="auto"/>
                <w:left w:val="none" w:sz="0" w:space="0" w:color="auto"/>
                <w:bottom w:val="none" w:sz="0" w:space="0" w:color="auto"/>
                <w:right w:val="none" w:sz="0" w:space="0" w:color="auto"/>
              </w:divBdr>
            </w:div>
            <w:div w:id="915237999">
              <w:marLeft w:val="0"/>
              <w:marRight w:val="0"/>
              <w:marTop w:val="0"/>
              <w:marBottom w:val="0"/>
              <w:divBdr>
                <w:top w:val="none" w:sz="0" w:space="0" w:color="auto"/>
                <w:left w:val="none" w:sz="0" w:space="0" w:color="auto"/>
                <w:bottom w:val="none" w:sz="0" w:space="0" w:color="auto"/>
                <w:right w:val="none" w:sz="0" w:space="0" w:color="auto"/>
              </w:divBdr>
            </w:div>
            <w:div w:id="2102488033">
              <w:marLeft w:val="0"/>
              <w:marRight w:val="0"/>
              <w:marTop w:val="0"/>
              <w:marBottom w:val="0"/>
              <w:divBdr>
                <w:top w:val="none" w:sz="0" w:space="0" w:color="auto"/>
                <w:left w:val="none" w:sz="0" w:space="0" w:color="auto"/>
                <w:bottom w:val="none" w:sz="0" w:space="0" w:color="auto"/>
                <w:right w:val="none" w:sz="0" w:space="0" w:color="auto"/>
              </w:divBdr>
            </w:div>
            <w:div w:id="920060837">
              <w:marLeft w:val="0"/>
              <w:marRight w:val="0"/>
              <w:marTop w:val="0"/>
              <w:marBottom w:val="0"/>
              <w:divBdr>
                <w:top w:val="none" w:sz="0" w:space="0" w:color="auto"/>
                <w:left w:val="none" w:sz="0" w:space="0" w:color="auto"/>
                <w:bottom w:val="none" w:sz="0" w:space="0" w:color="auto"/>
                <w:right w:val="none" w:sz="0" w:space="0" w:color="auto"/>
              </w:divBdr>
            </w:div>
            <w:div w:id="1534687952">
              <w:marLeft w:val="0"/>
              <w:marRight w:val="0"/>
              <w:marTop w:val="0"/>
              <w:marBottom w:val="0"/>
              <w:divBdr>
                <w:top w:val="none" w:sz="0" w:space="0" w:color="auto"/>
                <w:left w:val="none" w:sz="0" w:space="0" w:color="auto"/>
                <w:bottom w:val="none" w:sz="0" w:space="0" w:color="auto"/>
                <w:right w:val="none" w:sz="0" w:space="0" w:color="auto"/>
              </w:divBdr>
            </w:div>
            <w:div w:id="648633662">
              <w:marLeft w:val="0"/>
              <w:marRight w:val="0"/>
              <w:marTop w:val="0"/>
              <w:marBottom w:val="0"/>
              <w:divBdr>
                <w:top w:val="none" w:sz="0" w:space="0" w:color="auto"/>
                <w:left w:val="none" w:sz="0" w:space="0" w:color="auto"/>
                <w:bottom w:val="none" w:sz="0" w:space="0" w:color="auto"/>
                <w:right w:val="none" w:sz="0" w:space="0" w:color="auto"/>
              </w:divBdr>
            </w:div>
            <w:div w:id="673996609">
              <w:marLeft w:val="0"/>
              <w:marRight w:val="0"/>
              <w:marTop w:val="0"/>
              <w:marBottom w:val="0"/>
              <w:divBdr>
                <w:top w:val="none" w:sz="0" w:space="0" w:color="auto"/>
                <w:left w:val="none" w:sz="0" w:space="0" w:color="auto"/>
                <w:bottom w:val="none" w:sz="0" w:space="0" w:color="auto"/>
                <w:right w:val="none" w:sz="0" w:space="0" w:color="auto"/>
              </w:divBdr>
            </w:div>
            <w:div w:id="1547257807">
              <w:marLeft w:val="0"/>
              <w:marRight w:val="0"/>
              <w:marTop w:val="0"/>
              <w:marBottom w:val="0"/>
              <w:divBdr>
                <w:top w:val="none" w:sz="0" w:space="0" w:color="auto"/>
                <w:left w:val="none" w:sz="0" w:space="0" w:color="auto"/>
                <w:bottom w:val="none" w:sz="0" w:space="0" w:color="auto"/>
                <w:right w:val="none" w:sz="0" w:space="0" w:color="auto"/>
              </w:divBdr>
            </w:div>
            <w:div w:id="1952934909">
              <w:marLeft w:val="0"/>
              <w:marRight w:val="0"/>
              <w:marTop w:val="0"/>
              <w:marBottom w:val="0"/>
              <w:divBdr>
                <w:top w:val="none" w:sz="0" w:space="0" w:color="auto"/>
                <w:left w:val="none" w:sz="0" w:space="0" w:color="auto"/>
                <w:bottom w:val="none" w:sz="0" w:space="0" w:color="auto"/>
                <w:right w:val="none" w:sz="0" w:space="0" w:color="auto"/>
              </w:divBdr>
            </w:div>
            <w:div w:id="1974947849">
              <w:marLeft w:val="0"/>
              <w:marRight w:val="0"/>
              <w:marTop w:val="0"/>
              <w:marBottom w:val="0"/>
              <w:divBdr>
                <w:top w:val="none" w:sz="0" w:space="0" w:color="auto"/>
                <w:left w:val="none" w:sz="0" w:space="0" w:color="auto"/>
                <w:bottom w:val="none" w:sz="0" w:space="0" w:color="auto"/>
                <w:right w:val="none" w:sz="0" w:space="0" w:color="auto"/>
              </w:divBdr>
            </w:div>
            <w:div w:id="70785703">
              <w:marLeft w:val="0"/>
              <w:marRight w:val="0"/>
              <w:marTop w:val="0"/>
              <w:marBottom w:val="0"/>
              <w:divBdr>
                <w:top w:val="none" w:sz="0" w:space="0" w:color="auto"/>
                <w:left w:val="none" w:sz="0" w:space="0" w:color="auto"/>
                <w:bottom w:val="none" w:sz="0" w:space="0" w:color="auto"/>
                <w:right w:val="none" w:sz="0" w:space="0" w:color="auto"/>
              </w:divBdr>
            </w:div>
            <w:div w:id="31314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8</Pages>
  <Words>961</Words>
  <Characters>5922</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Juan</dc:creator>
  <cp:lastModifiedBy>Bachiller Vela David</cp:lastModifiedBy>
  <cp:revision>26</cp:revision>
  <dcterms:created xsi:type="dcterms:W3CDTF">2023-11-05T17:34:00Z</dcterms:created>
  <dcterms:modified xsi:type="dcterms:W3CDTF">2023-11-07T10:28:00Z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4c234961-3742-43ee-b3d1-f68f0cc97eb2</vt:lpwstr>
  </property>
</Properties>
</file>